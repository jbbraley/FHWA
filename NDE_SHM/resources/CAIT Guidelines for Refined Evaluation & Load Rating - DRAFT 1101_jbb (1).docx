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FC329" w14:textId="00CAB1F0" w:rsidR="00961418" w:rsidRDefault="008C6A80" w:rsidP="00CD0C98">
      <w:pPr>
        <w:pStyle w:val="Title"/>
      </w:pPr>
      <w:r w:rsidRPr="00ED5CE3">
        <w:t xml:space="preserve">CAIT </w:t>
      </w:r>
      <w:r w:rsidR="00DF4A0D">
        <w:t>Guidelines for Refined Analysis</w:t>
      </w:r>
    </w:p>
    <w:p w14:paraId="7B18EE72" w14:textId="2F450609" w:rsidR="00B73FBB" w:rsidRPr="00B73FBB" w:rsidRDefault="00B73FBB" w:rsidP="00B73FBB">
      <w:pPr>
        <w:pStyle w:val="Subtitle"/>
      </w:pPr>
      <w:r>
        <w:t>Of Steel Multi-Girder Bridges</w:t>
      </w:r>
    </w:p>
    <w:p w14:paraId="6C4EDF52" w14:textId="6835E14E" w:rsidR="008C6A80" w:rsidRDefault="008C6A80" w:rsidP="008C1521">
      <w:pPr>
        <w:pStyle w:val="Heading1"/>
        <w:numPr>
          <w:ilvl w:val="0"/>
          <w:numId w:val="2"/>
        </w:numPr>
        <w:ind w:left="540" w:hanging="540"/>
      </w:pPr>
      <w:commentRangeStart w:id="0"/>
      <w:r>
        <w:t>Preamble</w:t>
      </w:r>
      <w:commentRangeEnd w:id="0"/>
      <w:r w:rsidR="00137AB1">
        <w:rPr>
          <w:rStyle w:val="CommentReference"/>
        </w:rPr>
        <w:commentReference w:id="0"/>
      </w:r>
    </w:p>
    <w:p w14:paraId="76115303" w14:textId="669C0429" w:rsidR="00CD0C98" w:rsidRPr="00CD0C98" w:rsidRDefault="00BF0D15" w:rsidP="00CD0C98">
      <w:ins w:id="1" w:author="John Braley" w:date="2016-11-01T13:12:00Z">
        <w:r>
          <w:t xml:space="preserve">Finite Element (FE) analysis of multi-girder bridges provides an effective way of </w:t>
        </w:r>
      </w:ins>
      <w:ins w:id="2" w:author="John Braley" w:date="2016-11-01T13:14:00Z">
        <w:r>
          <w:t>predicting</w:t>
        </w:r>
      </w:ins>
      <w:ins w:id="3" w:author="John Braley" w:date="2016-11-01T13:12:00Z">
        <w:r>
          <w:t xml:space="preserve"> the response of a struct</w:t>
        </w:r>
      </w:ins>
      <w:ins w:id="4" w:author="John Braley" w:date="2016-11-01T13:14:00Z">
        <w:r>
          <w:t>ure to a wide variety of loading conditions. Often the predicted responses are used to compute a conservative measure of the structure</w:t>
        </w:r>
      </w:ins>
      <w:ins w:id="5" w:author="John Braley" w:date="2016-11-01T13:15:00Z">
        <w:r>
          <w:t xml:space="preserve">’s reserve capacity in the form of rating factors. This document is meant to serve as a set of guidelines for </w:t>
        </w:r>
      </w:ins>
      <w:ins w:id="6" w:author="John Braley" w:date="2016-11-01T13:26:00Z">
        <w:r w:rsidR="00157978">
          <w:t>performing the tasks necessary for this process.</w:t>
        </w:r>
      </w:ins>
    </w:p>
    <w:p w14:paraId="28DA4E6B" w14:textId="3C3BADE5" w:rsidR="0020592B" w:rsidRDefault="00F37D71" w:rsidP="008C1521">
      <w:pPr>
        <w:pStyle w:val="Heading1"/>
        <w:numPr>
          <w:ilvl w:val="0"/>
          <w:numId w:val="2"/>
        </w:numPr>
        <w:ind w:left="540" w:hanging="540"/>
      </w:pPr>
      <w:r>
        <w:t>Modeling</w:t>
      </w:r>
    </w:p>
    <w:p w14:paraId="55FA02EE" w14:textId="001E0B00" w:rsidR="00CD0C98" w:rsidRPr="00CD0C98" w:rsidRDefault="00623951" w:rsidP="000C292D">
      <w:pPr>
        <w:jc w:val="both"/>
      </w:pPr>
      <w:r w:rsidRPr="00623951">
        <w:t>This section provides information about gathering of structural dimensions and details, finite element (FE) model construction, and FE model error</w:t>
      </w:r>
      <w:r>
        <w:t xml:space="preserve"> screening</w:t>
      </w:r>
      <w:r w:rsidR="000C292D">
        <w:t xml:space="preserve">. </w:t>
      </w:r>
    </w:p>
    <w:p w14:paraId="60FE6E4D" w14:textId="1885DBE1" w:rsidR="000A36A9" w:rsidRDefault="000A36A9" w:rsidP="008C1521">
      <w:pPr>
        <w:pStyle w:val="Heading2"/>
        <w:numPr>
          <w:ilvl w:val="1"/>
          <w:numId w:val="2"/>
        </w:numPr>
        <w:ind w:left="540" w:hanging="540"/>
      </w:pPr>
      <w:r>
        <w:t xml:space="preserve">Structure Dimensions &amp; </w:t>
      </w:r>
      <w:r w:rsidR="00221271">
        <w:t xml:space="preserve">Material </w:t>
      </w:r>
      <w:r>
        <w:t>Properties</w:t>
      </w:r>
    </w:p>
    <w:p w14:paraId="00E3E8AC" w14:textId="5255CD7D" w:rsidR="000A36A9" w:rsidRDefault="00581B0A" w:rsidP="007E00CC">
      <w:pPr>
        <w:jc w:val="both"/>
      </w:pPr>
      <w:r>
        <w:t xml:space="preserve">Structure dimensions/details, material properties, and any other pertinent information is provided by the bridge owner in the form of construction </w:t>
      </w:r>
      <w:del w:id="7" w:author="John Braley" w:date="2016-11-01T13:28:00Z">
        <w:r w:rsidDel="00157978">
          <w:delText xml:space="preserve">plans </w:delText>
        </w:r>
      </w:del>
      <w:ins w:id="8" w:author="John Braley" w:date="2016-11-01T13:28:00Z">
        <w:r w:rsidR="00157978">
          <w:t>documents</w:t>
        </w:r>
        <w:r w:rsidR="00157978">
          <w:t xml:space="preserve"> </w:t>
        </w:r>
      </w:ins>
      <w:r>
        <w:t xml:space="preserve">or inspection reports. If no plans are available, or if there is missing information, dimensions and material properties may be </w:t>
      </w:r>
      <w:r w:rsidR="00623951">
        <w:t>measured in the field</w:t>
      </w:r>
      <w:r>
        <w:t xml:space="preserve"> or assumed based on engineering judgement. </w:t>
      </w:r>
      <w:r w:rsidR="00AB2E06">
        <w:t xml:space="preserve">The following list provides the typical global dimensions and component details that </w:t>
      </w:r>
      <w:r w:rsidR="00623951">
        <w:t>are required</w:t>
      </w:r>
      <w:r w:rsidR="00AB2E06">
        <w:t xml:space="preserve"> before modeling is initiated:</w:t>
      </w:r>
    </w:p>
    <w:p w14:paraId="2E2957EA" w14:textId="06A16F56" w:rsidR="00AB2E06" w:rsidRDefault="00AB2E06" w:rsidP="007E00CC">
      <w:pPr>
        <w:pStyle w:val="ListParagraph"/>
        <w:numPr>
          <w:ilvl w:val="0"/>
          <w:numId w:val="20"/>
        </w:numPr>
        <w:ind w:left="720"/>
        <w:jc w:val="both"/>
      </w:pPr>
      <w:r>
        <w:t>Number of spans/continuity</w:t>
      </w:r>
    </w:p>
    <w:p w14:paraId="7A38EC43" w14:textId="57786B1E" w:rsidR="00AB2E06" w:rsidRDefault="00AB2E06" w:rsidP="007E00CC">
      <w:pPr>
        <w:pStyle w:val="ListParagraph"/>
        <w:numPr>
          <w:ilvl w:val="0"/>
          <w:numId w:val="20"/>
        </w:numPr>
        <w:ind w:left="720"/>
        <w:jc w:val="both"/>
      </w:pPr>
      <w:r>
        <w:t>Span Length(s)</w:t>
      </w:r>
    </w:p>
    <w:p w14:paraId="41B2552F" w14:textId="4E962FCF" w:rsidR="00AB2E06" w:rsidRDefault="00AB2E06" w:rsidP="007E00CC">
      <w:pPr>
        <w:pStyle w:val="ListParagraph"/>
        <w:numPr>
          <w:ilvl w:val="0"/>
          <w:numId w:val="20"/>
        </w:numPr>
        <w:ind w:left="720"/>
        <w:jc w:val="both"/>
      </w:pPr>
      <w:r>
        <w:t>Bridge Width</w:t>
      </w:r>
      <w:del w:id="9" w:author="John Braley" w:date="2016-11-01T13:29:00Z">
        <w:r w:rsidDel="00157978">
          <w:delText>s</w:delText>
        </w:r>
      </w:del>
      <w:r>
        <w:t xml:space="preserve"> (Roadway Width, Out-</w:t>
      </w:r>
      <w:r w:rsidR="00623951">
        <w:t>to-</w:t>
      </w:r>
      <w:r>
        <w:t>out Width)</w:t>
      </w:r>
    </w:p>
    <w:p w14:paraId="2FBBC9A9" w14:textId="692F5783" w:rsidR="00AB2E06" w:rsidRDefault="00AB2E06" w:rsidP="007E00CC">
      <w:pPr>
        <w:pStyle w:val="ListParagraph"/>
        <w:numPr>
          <w:ilvl w:val="0"/>
          <w:numId w:val="20"/>
        </w:numPr>
        <w:ind w:left="720"/>
        <w:jc w:val="both"/>
      </w:pPr>
      <w:r>
        <w:t>Number of Lanes &amp; Lane Widths</w:t>
      </w:r>
    </w:p>
    <w:p w14:paraId="37FE718B" w14:textId="4851EE98" w:rsidR="00AB2E06" w:rsidRDefault="00AB2E06" w:rsidP="007E00CC">
      <w:pPr>
        <w:pStyle w:val="ListParagraph"/>
        <w:numPr>
          <w:ilvl w:val="0"/>
          <w:numId w:val="20"/>
        </w:numPr>
        <w:ind w:left="720"/>
        <w:jc w:val="both"/>
      </w:pPr>
      <w:r>
        <w:t>Skew</w:t>
      </w:r>
    </w:p>
    <w:p w14:paraId="0A3B1CD5" w14:textId="71AD910A" w:rsidR="00AB2E06" w:rsidRDefault="00AB2E06" w:rsidP="007E00CC">
      <w:pPr>
        <w:pStyle w:val="ListParagraph"/>
        <w:numPr>
          <w:ilvl w:val="0"/>
          <w:numId w:val="20"/>
        </w:numPr>
        <w:ind w:left="720"/>
        <w:jc w:val="both"/>
      </w:pPr>
      <w:r>
        <w:t>Girder Spacing &amp; Number of Girders</w:t>
      </w:r>
    </w:p>
    <w:p w14:paraId="2AA21D2D" w14:textId="601E1515" w:rsidR="00AB2E06" w:rsidRDefault="00AB2E06" w:rsidP="007E00CC">
      <w:pPr>
        <w:pStyle w:val="ListParagraph"/>
        <w:numPr>
          <w:ilvl w:val="0"/>
          <w:numId w:val="20"/>
        </w:numPr>
        <w:ind w:left="720"/>
        <w:jc w:val="both"/>
      </w:pPr>
      <w:r>
        <w:t>Overhang Width</w:t>
      </w:r>
    </w:p>
    <w:p w14:paraId="76962750" w14:textId="77777777" w:rsidR="00AB2E06" w:rsidRDefault="00AB2E06" w:rsidP="007E00CC">
      <w:pPr>
        <w:pStyle w:val="ListParagraph"/>
        <w:numPr>
          <w:ilvl w:val="0"/>
          <w:numId w:val="20"/>
        </w:numPr>
        <w:ind w:left="720"/>
        <w:jc w:val="both"/>
      </w:pPr>
      <w:r>
        <w:t>Deck Thickness</w:t>
      </w:r>
    </w:p>
    <w:p w14:paraId="7D1BA8EE" w14:textId="220C1828" w:rsidR="00AB2E06" w:rsidRDefault="00AB2E06" w:rsidP="007E00CC">
      <w:pPr>
        <w:pStyle w:val="ListParagraph"/>
        <w:numPr>
          <w:ilvl w:val="0"/>
          <w:numId w:val="20"/>
        </w:numPr>
        <w:ind w:left="720"/>
        <w:jc w:val="both"/>
        <w:rPr>
          <w:ins w:id="10" w:author="John Braley" w:date="2016-11-01T13:35:00Z"/>
        </w:rPr>
      </w:pPr>
      <w:r>
        <w:t>Barrier Section (Height, Width, or other dimensions describing the cross-section)</w:t>
      </w:r>
    </w:p>
    <w:p w14:paraId="467517F5" w14:textId="44BD09EF" w:rsidR="002C2AEF" w:rsidRDefault="002C2AEF" w:rsidP="007E00CC">
      <w:pPr>
        <w:pStyle w:val="ListParagraph"/>
        <w:numPr>
          <w:ilvl w:val="0"/>
          <w:numId w:val="20"/>
        </w:numPr>
        <w:ind w:left="720"/>
        <w:jc w:val="both"/>
      </w:pPr>
      <w:ins w:id="11" w:author="John Braley" w:date="2016-11-01T13:35:00Z">
        <w:r>
          <w:t>Sidewalk Dimensions</w:t>
        </w:r>
      </w:ins>
    </w:p>
    <w:p w14:paraId="3AE6823C" w14:textId="747E0379" w:rsidR="00AB2E06" w:rsidRDefault="00AB2E06" w:rsidP="007E00CC">
      <w:pPr>
        <w:pStyle w:val="ListParagraph"/>
        <w:numPr>
          <w:ilvl w:val="0"/>
          <w:numId w:val="20"/>
        </w:numPr>
        <w:ind w:left="720"/>
        <w:jc w:val="both"/>
      </w:pPr>
      <w:r>
        <w:t>Girder Section (Flange Width/Thickness, Web Thickness, or other dimensions describing the cross-section)</w:t>
      </w:r>
    </w:p>
    <w:p w14:paraId="70FED4DC" w14:textId="708E3CDE" w:rsidR="00AB2E06" w:rsidRDefault="00AB2E06" w:rsidP="007E00CC">
      <w:pPr>
        <w:pStyle w:val="ListParagraph"/>
        <w:numPr>
          <w:ilvl w:val="0"/>
          <w:numId w:val="20"/>
        </w:numPr>
        <w:ind w:left="720"/>
        <w:jc w:val="both"/>
      </w:pPr>
      <w:r>
        <w:t>Number of Diaphragms and Diaphragm Spacing</w:t>
      </w:r>
    </w:p>
    <w:p w14:paraId="1BC210DA" w14:textId="583D2C3B" w:rsidR="00AB2E06" w:rsidRDefault="00AB2E06" w:rsidP="007E00CC">
      <w:pPr>
        <w:pStyle w:val="ListParagraph"/>
        <w:numPr>
          <w:ilvl w:val="0"/>
          <w:numId w:val="20"/>
        </w:numPr>
        <w:ind w:left="720"/>
        <w:jc w:val="both"/>
      </w:pPr>
      <w:r>
        <w:t>Diaphragm Section</w:t>
      </w:r>
    </w:p>
    <w:p w14:paraId="3DD6C600" w14:textId="40B912D2" w:rsidR="00AB2E06" w:rsidDel="00157978" w:rsidRDefault="00AB2E06" w:rsidP="007E00CC">
      <w:pPr>
        <w:pStyle w:val="ListParagraph"/>
        <w:numPr>
          <w:ilvl w:val="0"/>
          <w:numId w:val="20"/>
        </w:numPr>
        <w:ind w:left="720"/>
        <w:jc w:val="both"/>
        <w:rPr>
          <w:del w:id="12" w:author="John Braley" w:date="2016-11-01T13:30:00Z"/>
        </w:rPr>
      </w:pPr>
      <w:commentRangeStart w:id="13"/>
      <w:del w:id="14" w:author="John Braley" w:date="2016-11-01T13:30:00Z">
        <w:r w:rsidDel="00157978">
          <w:delText>Reinforcement/Pre-stressing</w:delText>
        </w:r>
      </w:del>
      <w:commentRangeEnd w:id="13"/>
      <w:r w:rsidR="00157978">
        <w:rPr>
          <w:rStyle w:val="CommentReference"/>
        </w:rPr>
        <w:commentReference w:id="13"/>
      </w:r>
    </w:p>
    <w:p w14:paraId="3AEDF4FC" w14:textId="1803AA17" w:rsidR="00AB2E06" w:rsidRPr="000A36A9" w:rsidRDefault="00221271" w:rsidP="007E00CC">
      <w:pPr>
        <w:pStyle w:val="ListParagraph"/>
        <w:numPr>
          <w:ilvl w:val="0"/>
          <w:numId w:val="20"/>
        </w:numPr>
        <w:ind w:left="720"/>
        <w:jc w:val="both"/>
      </w:pPr>
      <w:r>
        <w:t>Material Properties (Concrete Strengths, Steel Yield Strength)</w:t>
      </w:r>
    </w:p>
    <w:p w14:paraId="65EC1DA7" w14:textId="71DFB9F4" w:rsidR="005E6D7F" w:rsidRDefault="005E6D7F" w:rsidP="008C1521">
      <w:pPr>
        <w:pStyle w:val="Heading2"/>
        <w:numPr>
          <w:ilvl w:val="1"/>
          <w:numId w:val="2"/>
        </w:numPr>
        <w:ind w:left="540" w:hanging="540"/>
      </w:pPr>
      <w:r>
        <w:t xml:space="preserve">Model </w:t>
      </w:r>
      <w:r w:rsidR="00E623B5">
        <w:t>Form</w:t>
      </w:r>
    </w:p>
    <w:p w14:paraId="437771BD" w14:textId="15903958" w:rsidR="00CD0C98" w:rsidRDefault="00F310DE" w:rsidP="007E00CC">
      <w:pPr>
        <w:jc w:val="both"/>
      </w:pPr>
      <w:r>
        <w:t>There exists a wide range of modeling techniques that may be used to simulate the behavior of common multi-girder bridges. The two modeling techniques employed in t</w:t>
      </w:r>
      <w:r w:rsidR="008C6F8C">
        <w:t>hese guidelines are the element-</w:t>
      </w:r>
      <w:r>
        <w:t xml:space="preserve">level and shell element methods of modeling. Both methods can reasonably simulate most bridge responses but each </w:t>
      </w:r>
      <w:del w:id="15" w:author="John Braley" w:date="2016-11-01T13:39:00Z">
        <w:r w:rsidR="00506607" w:rsidDel="002C2AEF">
          <w:delText>have</w:delText>
        </w:r>
      </w:del>
      <w:ins w:id="16" w:author="John Braley" w:date="2016-11-01T13:39:00Z">
        <w:r w:rsidR="002C2AEF">
          <w:t>has</w:t>
        </w:r>
      </w:ins>
      <w:r>
        <w:t xml:space="preserve"> </w:t>
      </w:r>
      <w:del w:id="17" w:author="John Braley" w:date="2016-11-01T13:40:00Z">
        <w:r w:rsidDel="002C2AEF">
          <w:delText xml:space="preserve">their </w:delText>
        </w:r>
      </w:del>
      <w:ins w:id="18" w:author="John Braley" w:date="2016-11-01T13:40:00Z">
        <w:r w:rsidR="002C2AEF">
          <w:t>its</w:t>
        </w:r>
        <w:r w:rsidR="002C2AEF">
          <w:t xml:space="preserve"> </w:t>
        </w:r>
      </w:ins>
      <w:r>
        <w:t xml:space="preserve">own limitations. </w:t>
      </w:r>
    </w:p>
    <w:p w14:paraId="2514B419" w14:textId="7AF06D75" w:rsidR="008C6F8C" w:rsidRDefault="008C6F8C" w:rsidP="007E00CC">
      <w:pPr>
        <w:jc w:val="both"/>
      </w:pPr>
      <w:r>
        <w:lastRenderedPageBreak/>
        <w:t xml:space="preserve">The element-level model is the most common class of 3D finite element models employed for constructed systems (ASCE, 2013). This model employs one-dimensional elements (beam elements) to model girders, diaphragms, and barriers, and two-dimensional (plates/shell elements) to model the deck and sidewalks. </w:t>
      </w:r>
      <w:r w:rsidR="00BF1BF3">
        <w:t xml:space="preserve">In an element-level model, a girder is discretized into 1D beam elements with the cross-section applied through the definition of geometric properties (e.g. area, moment of inertia, etc.). </w:t>
      </w:r>
      <w:r>
        <w:t xml:space="preserve">Link elements are used to connect components (i.e. girders to the deck, diaphragms to the girders, etc.) </w:t>
      </w:r>
      <w:r w:rsidR="00BF1BF3">
        <w:t>to</w:t>
      </w:r>
      <w:r>
        <w:t xml:space="preserve"> remain consistent with the 3D geometry of the structure. </w:t>
      </w:r>
      <w:r w:rsidR="00506607">
        <w:t xml:space="preserve">Figure X below is a schematic that shows how the 3D geometry of the bridge is simulated using the beam, shell, and link elements described. An element-level model can reasonably simulate most bridge responses; however, the shortcomings of this method include: (1) an inability to effectively simulate warping deformation of girders (associated with torsion), and </w:t>
      </w:r>
      <w:proofErr w:type="gramStart"/>
      <w:r w:rsidR="00506607">
        <w:t>(2) an</w:t>
      </w:r>
      <w:proofErr w:type="gramEnd"/>
      <w:r w:rsidR="00506607">
        <w:t xml:space="preserve"> inability to simulate localized stresses (i.e. stress concentrations) associated with geometric discontinuities. These shortcomings may be critical when modeling construction sequences for complex bridges (White et al. 2012), or for advanced fatigue/fracture assessment, however they are not relevant for the global limit states that are evaluated in load rating.</w:t>
      </w:r>
    </w:p>
    <w:p w14:paraId="12636563" w14:textId="3D8FC28A" w:rsidR="00BF1BF3" w:rsidRDefault="00BF1BF3" w:rsidP="007E00CC">
      <w:pPr>
        <w:jc w:val="both"/>
      </w:pPr>
      <w:r>
        <w:rPr>
          <w:noProof/>
        </w:rPr>
        <w:drawing>
          <wp:inline distT="0" distB="0" distL="0" distR="0" wp14:anchorId="079BD585" wp14:editId="005AFC5A">
            <wp:extent cx="5372100" cy="2505075"/>
            <wp:effectExtent l="0" t="0" r="0" b="9525"/>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505075"/>
                    </a:xfrm>
                    <a:prstGeom prst="rect">
                      <a:avLst/>
                    </a:prstGeom>
                  </pic:spPr>
                </pic:pic>
              </a:graphicData>
            </a:graphic>
          </wp:inline>
        </w:drawing>
      </w:r>
    </w:p>
    <w:p w14:paraId="4F270AAA" w14:textId="78A4A5A4" w:rsidR="00BF1BF3" w:rsidRDefault="00BF1BF3" w:rsidP="007E00CC">
      <w:pPr>
        <w:jc w:val="both"/>
      </w:pPr>
      <w:r>
        <w:t>The most significant distinction between element-level and shell element models of multi-girder bridges is that the girder in shell element models are discretized vertically, laterally, and longitudinally using shell elements. Additionally, link elements are used along the</w:t>
      </w:r>
      <w:r w:rsidR="008F0C37">
        <w:t xml:space="preserve"> cross-section of the girder to </w:t>
      </w:r>
      <w:commentRangeStart w:id="19"/>
      <w:r w:rsidR="008F0C37">
        <w:t>enforce compatibility</w:t>
      </w:r>
      <w:commentRangeEnd w:id="19"/>
      <w:r w:rsidR="001A668B">
        <w:rPr>
          <w:rStyle w:val="CommentReference"/>
        </w:rPr>
        <w:commentReference w:id="19"/>
      </w:r>
      <w:r>
        <w:t xml:space="preserve">. </w:t>
      </w:r>
      <w:r w:rsidR="00506607">
        <w:t>Unlike the element-level model, the shell element model allows for accurate simulation of the warping of girders due to torsion</w:t>
      </w:r>
      <w:r w:rsidR="004207B3">
        <w:t xml:space="preserve">, and the simulation of localized stresses (i.e. stress concentrations). Some caution is advised when using shell element models as erroneous localized stress concentrations may become apparent. Moreover, shell element models may be undesirable for common use as model construction, computation, and result extraction activities are more time consuming and more difficult than with element-level models. </w:t>
      </w:r>
      <w:r>
        <w:t>Figure X below shows how the 3D geometry of the br</w:t>
      </w:r>
      <w:r w:rsidR="00506607">
        <w:t xml:space="preserve">idge is </w:t>
      </w:r>
      <w:del w:id="20" w:author="John Braley" w:date="2016-11-01T13:57:00Z">
        <w:r w:rsidR="00506607" w:rsidDel="001A668B">
          <w:delText xml:space="preserve">simulated </w:delText>
        </w:r>
      </w:del>
      <w:ins w:id="21" w:author="John Braley" w:date="2016-11-01T13:57:00Z">
        <w:r w:rsidR="001A668B">
          <w:t>represented</w:t>
        </w:r>
        <w:r w:rsidR="001A668B">
          <w:t xml:space="preserve"> </w:t>
        </w:r>
      </w:ins>
      <w:r w:rsidR="00506607">
        <w:t xml:space="preserve">using </w:t>
      </w:r>
      <w:del w:id="22" w:author="John Braley" w:date="2016-11-01T13:57:00Z">
        <w:r w:rsidR="00506607" w:rsidDel="001A668B">
          <w:delText xml:space="preserve">the in </w:delText>
        </w:r>
      </w:del>
      <w:r w:rsidR="00506607">
        <w:t xml:space="preserve">a shell element model. </w:t>
      </w:r>
    </w:p>
    <w:p w14:paraId="26191B2E" w14:textId="1721292C" w:rsidR="00506607" w:rsidRDefault="00506607" w:rsidP="007E00CC">
      <w:pPr>
        <w:jc w:val="center"/>
      </w:pPr>
      <w:r>
        <w:rPr>
          <w:noProof/>
        </w:rPr>
        <w:lastRenderedPageBreak/>
        <w:drawing>
          <wp:inline distT="0" distB="0" distL="0" distR="0" wp14:anchorId="62112A47" wp14:editId="63CBA90C">
            <wp:extent cx="3988600" cy="268605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489" cy="2687322"/>
                    </a:xfrm>
                    <a:prstGeom prst="rect">
                      <a:avLst/>
                    </a:prstGeom>
                  </pic:spPr>
                </pic:pic>
              </a:graphicData>
            </a:graphic>
          </wp:inline>
        </w:drawing>
      </w:r>
    </w:p>
    <w:p w14:paraId="35CB0156" w14:textId="74C74751" w:rsidR="00BF1BF3" w:rsidRPr="00CD0C98" w:rsidRDefault="008F0C37" w:rsidP="007E00CC">
      <w:pPr>
        <w:jc w:val="both"/>
      </w:pPr>
      <w:r>
        <w:t>Unless otherwise noted, all steel multi-girder bridges are modeled using the element-level modeling method. The following sections provide a more detailed description of the modeling of each component of the bridge superstructure.</w:t>
      </w:r>
    </w:p>
    <w:p w14:paraId="7519905E" w14:textId="74A9F43B" w:rsidR="005E6D7F" w:rsidRDefault="00F73A99" w:rsidP="000D66D9">
      <w:pPr>
        <w:pStyle w:val="Heading3"/>
      </w:pPr>
      <w:bookmarkStart w:id="23" w:name="OLE_LINK66"/>
      <w:r>
        <w:t>Girders &amp; Diaphragms</w:t>
      </w:r>
    </w:p>
    <w:p w14:paraId="370B720C" w14:textId="66FAF5D1" w:rsidR="00F73A99" w:rsidRDefault="008F0C37" w:rsidP="006D6FAD">
      <w:pPr>
        <w:jc w:val="both"/>
      </w:pPr>
      <w:r>
        <w:t xml:space="preserve">Girders </w:t>
      </w:r>
      <w:r w:rsidR="004E3F04">
        <w:t xml:space="preserve">and diaphragms </w:t>
      </w:r>
      <w:r>
        <w:t xml:space="preserve">are modeled using 2D beam elements. The </w:t>
      </w:r>
      <w:ins w:id="24" w:author="John Braley" w:date="2016-11-01T13:58:00Z">
        <w:r w:rsidR="001A668B">
          <w:t>section geometry</w:t>
        </w:r>
      </w:ins>
      <w:ins w:id="25" w:author="John Braley" w:date="2016-11-01T13:59:00Z">
        <w:r w:rsidR="001A668B">
          <w:t xml:space="preserve"> and material properties</w:t>
        </w:r>
      </w:ins>
      <w:del w:id="26" w:author="John Braley" w:date="2016-11-01T13:59:00Z">
        <w:r w:rsidDel="001A668B">
          <w:delText>geo</w:delText>
        </w:r>
        <w:r w:rsidR="004E3F04" w:rsidDel="001A668B">
          <w:delText>metric properties</w:delText>
        </w:r>
      </w:del>
      <w:r w:rsidR="004E3F04">
        <w:t xml:space="preserve"> of the girders and diaphragms </w:t>
      </w:r>
      <w:r>
        <w:t xml:space="preserve">are assigned to the beam element property in the finite element software. </w:t>
      </w:r>
      <w:ins w:id="27" w:author="John Braley" w:date="2016-11-01T14:01:00Z">
        <w:r w:rsidR="001A668B">
          <w:t>The beam elements are place</w:t>
        </w:r>
      </w:ins>
      <w:ins w:id="28" w:author="John Braley" w:date="2016-11-01T14:02:00Z">
        <w:r w:rsidR="001A668B">
          <w:t>d</w:t>
        </w:r>
      </w:ins>
      <w:ins w:id="29" w:author="John Braley" w:date="2016-11-01T14:01:00Z">
        <w:r w:rsidR="001A668B">
          <w:t xml:space="preserve"> at the centroid of the section. </w:t>
        </w:r>
      </w:ins>
      <w:r w:rsidR="00082CB0">
        <w:t xml:space="preserve">Nodes are placed at the </w:t>
      </w:r>
      <w:del w:id="30" w:author="John Braley" w:date="2016-11-01T14:03:00Z">
        <w:r w:rsidR="00082CB0" w:rsidDel="001A668B">
          <w:delText>geometric locations</w:delText>
        </w:r>
        <w:r w:rsidR="004E3F04" w:rsidDel="001A668B">
          <w:delText xml:space="preserve"> of the </w:delText>
        </w:r>
      </w:del>
      <w:r w:rsidR="004E3F04">
        <w:t xml:space="preserve">top and bottom surfaces of the girder flanges. </w:t>
      </w:r>
      <w:r>
        <w:t>Rigid links are used to enforce compatibility between the top and bottom surfaces of the girder flanges by connecting the girder centroid to the t</w:t>
      </w:r>
      <w:r w:rsidR="004E3F04">
        <w:t>op and bottom flange nodes. These nodes may be used to connect diaphragms, enforce composite action by linking to the deck, or as boundary nodes. Depending on the type and configuration of the diaphragm, the diaphragm beam elements can connect to the top or bottom flange nodes or to the girder centroid node. If connections exist in other locations on the girder, nodes may be placed at the connection location on the girder and linked to the top/bottom flange nodes or girder centroid node.</w:t>
      </w:r>
      <w:r w:rsidR="00B9566E">
        <w:t xml:space="preserve"> Figure X shows a schematic of a typical girder-diaphragm connection</w:t>
      </w:r>
      <w:r w:rsidR="00760C00">
        <w:t>.</w:t>
      </w:r>
    </w:p>
    <w:p w14:paraId="59254FBF" w14:textId="68D0D9BD" w:rsidR="00625A04" w:rsidRPr="00F73A99" w:rsidRDefault="00625A04" w:rsidP="006D6FAD">
      <w:pPr>
        <w:jc w:val="center"/>
      </w:pPr>
      <w:r>
        <w:rPr>
          <w:noProof/>
        </w:rPr>
        <w:drawing>
          <wp:inline distT="0" distB="0" distL="0" distR="0" wp14:anchorId="2F3E0493" wp14:editId="794237DE">
            <wp:extent cx="4143375" cy="1905000"/>
            <wp:effectExtent l="0" t="0" r="9525"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905000"/>
                    </a:xfrm>
                    <a:prstGeom prst="rect">
                      <a:avLst/>
                    </a:prstGeom>
                  </pic:spPr>
                </pic:pic>
              </a:graphicData>
            </a:graphic>
          </wp:inline>
        </w:drawing>
      </w:r>
    </w:p>
    <w:p w14:paraId="6B8B7463" w14:textId="00EC8374" w:rsidR="00F73A99" w:rsidRDefault="00F73A99" w:rsidP="000D66D9">
      <w:pPr>
        <w:pStyle w:val="Heading3"/>
      </w:pPr>
      <w:r>
        <w:lastRenderedPageBreak/>
        <w:t>Deck</w:t>
      </w:r>
    </w:p>
    <w:p w14:paraId="0C7BA307" w14:textId="79DF4CB7" w:rsidR="00F73A99" w:rsidRPr="00F73A99" w:rsidRDefault="00082CB0" w:rsidP="006D6FAD">
      <w:pPr>
        <w:jc w:val="both"/>
      </w:pPr>
      <w:r>
        <w:t xml:space="preserve">The concrete deck is modeled using three- and four-node shell elements depending on the configuration needed. These shell elements are assigned a bending and membrane thickness equivalent to the thickness of the concrete deck. Deck nodes are located at the center of the shell element thickness. </w:t>
      </w:r>
      <w:del w:id="31" w:author="John Braley" w:date="2016-11-01T14:05:00Z">
        <w:r w:rsidR="004E3F04" w:rsidDel="002D4BF9">
          <w:delText xml:space="preserve">These nodes may be used to enforce </w:delText>
        </w:r>
      </w:del>
      <w:ins w:id="32" w:author="John Braley" w:date="2016-11-01T14:05:00Z">
        <w:r w:rsidR="002D4BF9">
          <w:t>C</w:t>
        </w:r>
      </w:ins>
      <w:del w:id="33" w:author="John Braley" w:date="2016-11-01T14:05:00Z">
        <w:r w:rsidR="004E3F04" w:rsidDel="002D4BF9">
          <w:delText>c</w:delText>
        </w:r>
      </w:del>
      <w:r w:rsidR="004E3F04">
        <w:t xml:space="preserve">omposite action </w:t>
      </w:r>
      <w:ins w:id="34" w:author="John Braley" w:date="2016-11-01T14:05:00Z">
        <w:r w:rsidR="002D4BF9">
          <w:t xml:space="preserve">of the deck </w:t>
        </w:r>
        <w:r w:rsidR="002D4BF9">
          <w:t>may be enforce</w:t>
        </w:r>
        <w:r w:rsidR="002D4BF9">
          <w:t>d</w:t>
        </w:r>
        <w:r w:rsidR="002D4BF9">
          <w:t xml:space="preserve"> </w:t>
        </w:r>
      </w:ins>
      <w:r w:rsidR="004E3F04">
        <w:t xml:space="preserve">by connecting </w:t>
      </w:r>
      <w:del w:id="35" w:author="John Braley" w:date="2016-11-01T14:06:00Z">
        <w:r w:rsidR="004E3F04" w:rsidDel="002D4BF9">
          <w:delText xml:space="preserve">rigid link elements between </w:delText>
        </w:r>
      </w:del>
      <w:r w:rsidR="004E3F04">
        <w:t>the girder nodes and the deck nodes</w:t>
      </w:r>
      <w:ins w:id="36" w:author="John Braley" w:date="2016-11-01T14:06:00Z">
        <w:r w:rsidR="002D4BF9">
          <w:t xml:space="preserve"> with rigid link elements</w:t>
        </w:r>
      </w:ins>
      <w:r w:rsidR="004E3F04">
        <w:t>.</w:t>
      </w:r>
    </w:p>
    <w:p w14:paraId="00234A19" w14:textId="36BFE185" w:rsidR="00F73A99" w:rsidRDefault="00F73A99" w:rsidP="000D66D9">
      <w:pPr>
        <w:pStyle w:val="Heading3"/>
      </w:pPr>
      <w:r>
        <w:t>Sidewalk &amp; Barriers</w:t>
      </w:r>
    </w:p>
    <w:p w14:paraId="0A8A03EB" w14:textId="63927CB4" w:rsidR="00CD0C98" w:rsidRPr="00CD0C98" w:rsidRDefault="004E3F04" w:rsidP="006D6FAD">
      <w:pPr>
        <w:jc w:val="both"/>
      </w:pPr>
      <w:r>
        <w:t>Sidewalks are modeled using three- and four-node shell elements similar to the deck. Barriers are modeled using 2D beam element</w:t>
      </w:r>
      <w:r w:rsidR="002A765A">
        <w:t>s with the actual</w:t>
      </w:r>
      <w:r>
        <w:t xml:space="preserve"> cross-section </w:t>
      </w:r>
      <w:r w:rsidR="002A765A">
        <w:t xml:space="preserve">or </w:t>
      </w:r>
      <w:r>
        <w:t xml:space="preserve">as </w:t>
      </w:r>
      <w:r w:rsidR="002A765A">
        <w:t xml:space="preserve">a rectangular cross-section as </w:t>
      </w:r>
      <w:r>
        <w:t xml:space="preserve">desired (see Section 3 on modeling decisions and assumptions). </w:t>
      </w:r>
      <w:r w:rsidR="00625A04">
        <w:t xml:space="preserve">Barriers and sidewalks are </w:t>
      </w:r>
      <w:del w:id="37" w:author="John Braley" w:date="2016-11-01T14:06:00Z">
        <w:r w:rsidR="00625A04" w:rsidDel="002D4BF9">
          <w:delText xml:space="preserve">linked </w:delText>
        </w:r>
      </w:del>
      <w:ins w:id="38" w:author="John Braley" w:date="2016-11-01T14:06:00Z">
        <w:r w:rsidR="002D4BF9">
          <w:t xml:space="preserve">connected </w:t>
        </w:r>
      </w:ins>
      <w:r w:rsidR="00625A04">
        <w:t>to the deck nodes</w:t>
      </w:r>
      <w:r w:rsidR="009B63A0">
        <w:t xml:space="preserve"> </w:t>
      </w:r>
      <w:ins w:id="39" w:author="John Braley" w:date="2016-11-01T14:06:00Z">
        <w:r w:rsidR="002D4BF9">
          <w:t xml:space="preserve">with rigid link elements </w:t>
        </w:r>
      </w:ins>
      <w:r w:rsidR="009B63A0">
        <w:t>to enforce continuity</w:t>
      </w:r>
      <w:r w:rsidR="00625A04">
        <w:t xml:space="preserve">. </w:t>
      </w:r>
      <w:bookmarkEnd w:id="23"/>
    </w:p>
    <w:p w14:paraId="2A5334C4" w14:textId="6BC50AD6" w:rsidR="005E6D7F" w:rsidRDefault="005E6D7F" w:rsidP="000D66D9">
      <w:pPr>
        <w:pStyle w:val="Heading3"/>
      </w:pPr>
      <w:r>
        <w:t>Boundary Conditions</w:t>
      </w:r>
    </w:p>
    <w:p w14:paraId="013DA3FD" w14:textId="2129A93D" w:rsidR="00CD0C98" w:rsidRPr="00CD0C98" w:rsidRDefault="00221271" w:rsidP="006D6FAD">
      <w:pPr>
        <w:jc w:val="both"/>
      </w:pPr>
      <w:r>
        <w:t xml:space="preserve">Boundary conditions </w:t>
      </w:r>
      <w:r w:rsidR="000D66D9">
        <w:t>may be</w:t>
      </w:r>
      <w:r>
        <w:t xml:space="preserve"> enforced as described in Section </w:t>
      </w:r>
      <w:r w:rsidR="00760C00">
        <w:t>2.3</w:t>
      </w:r>
      <w:r>
        <w:t xml:space="preserve">. Boundary conditions may be </w:t>
      </w:r>
      <w:r w:rsidR="00760C00">
        <w:t>modeled and/or updated</w:t>
      </w:r>
      <w:r>
        <w:t xml:space="preserve"> to reflect field observations or findings from experimental data.</w:t>
      </w:r>
    </w:p>
    <w:p w14:paraId="35DB6555" w14:textId="1DDA272A" w:rsidR="005E6D7F" w:rsidRDefault="005E6D7F" w:rsidP="000D66D9">
      <w:pPr>
        <w:pStyle w:val="Heading3"/>
      </w:pPr>
      <w:r>
        <w:t>Composite Action</w:t>
      </w:r>
    </w:p>
    <w:p w14:paraId="075753A7" w14:textId="774885A6" w:rsidR="008F0C37" w:rsidRPr="008F0C37" w:rsidRDefault="001E6DCA" w:rsidP="006D6FAD">
      <w:pPr>
        <w:jc w:val="both"/>
      </w:pPr>
      <w:r>
        <w:t xml:space="preserve">Composite action is typically enforced by using a rigid link to connect the girder nodes to the deck nodes. As an alternative to rigid links, beam elements may be used to connect the girder nodes to the deck nodes. This method allows for the magnitude and spatial degree of composite action to be modified by manipulating the </w:t>
      </w:r>
      <w:del w:id="40" w:author="John Braley" w:date="2016-11-01T14:07:00Z">
        <w:r w:rsidDel="002D4BF9">
          <w:delText>moment of inertia an</w:delText>
        </w:r>
        <w:r w:rsidR="003D3103" w:rsidDel="002D4BF9">
          <w:delText>d shear area</w:delText>
        </w:r>
      </w:del>
      <w:ins w:id="41" w:author="John Braley" w:date="2016-11-01T14:07:00Z">
        <w:r w:rsidR="002D4BF9">
          <w:t>stiffness</w:t>
        </w:r>
      </w:ins>
      <w:r w:rsidR="003D3103">
        <w:t xml:space="preserve"> of the beam element.</w:t>
      </w:r>
    </w:p>
    <w:p w14:paraId="247F0CBF" w14:textId="2D651CF6" w:rsidR="008F0C37" w:rsidRDefault="008F0C37" w:rsidP="000D66D9">
      <w:pPr>
        <w:pStyle w:val="Heading3"/>
      </w:pPr>
      <w:r>
        <w:t xml:space="preserve">Element Discretization </w:t>
      </w:r>
    </w:p>
    <w:p w14:paraId="4D31824A" w14:textId="5AF1A2AD" w:rsidR="00611DFF" w:rsidRPr="003D3103" w:rsidRDefault="00623951" w:rsidP="006D6FAD">
      <w:pPr>
        <w:jc w:val="both"/>
      </w:pPr>
      <w:r>
        <w:t xml:space="preserve">Element discretization is relative to the size of the structure. It is important to coordinate the mesh sizing between the girder and deck elements so that adjacent nodes line up in parallel or perpendicular global grid coordinates. </w:t>
      </w:r>
      <w:r w:rsidR="00611DFF">
        <w:t>A</w:t>
      </w:r>
      <w:r>
        <w:t xml:space="preserve"> few</w:t>
      </w:r>
      <w:r w:rsidR="00611DFF">
        <w:t xml:space="preserve"> rule</w:t>
      </w:r>
      <w:r>
        <w:t>s</w:t>
      </w:r>
      <w:r w:rsidR="00611DFF">
        <w:t xml:space="preserve"> of thumb </w:t>
      </w:r>
      <w:r>
        <w:t xml:space="preserve">are as follows: (1) </w:t>
      </w:r>
      <w:r w:rsidR="00611DFF">
        <w:t xml:space="preserve">limit the </w:t>
      </w:r>
      <w:r w:rsidR="0042225A">
        <w:t xml:space="preserve">aspect </w:t>
      </w:r>
      <w:r w:rsidR="00611DFF">
        <w:t xml:space="preserve">ratio of </w:t>
      </w:r>
      <w:del w:id="42" w:author="John Braley" w:date="2016-11-01T14:08:00Z">
        <w:r w:rsidR="00611DFF" w:rsidDel="002D4BF9">
          <w:delText xml:space="preserve">all </w:delText>
        </w:r>
      </w:del>
      <w:ins w:id="43" w:author="John Braley" w:date="2016-11-01T14:08:00Z">
        <w:r w:rsidR="002D4BF9">
          <w:t>most</w:t>
        </w:r>
        <w:r w:rsidR="002D4BF9">
          <w:t xml:space="preserve"> </w:t>
        </w:r>
      </w:ins>
      <w:r>
        <w:t xml:space="preserve">shell element </w:t>
      </w:r>
      <w:r w:rsidR="00611DFF">
        <w:t>dimensio</w:t>
      </w:r>
      <w:r>
        <w:t>ns to 2:1</w:t>
      </w:r>
      <w:ins w:id="44" w:author="John Braley" w:date="2016-11-01T14:08:00Z">
        <w:r w:rsidR="002D4BF9">
          <w:t xml:space="preserve">, </w:t>
        </w:r>
      </w:ins>
      <w:ins w:id="45" w:author="John Braley" w:date="2016-11-01T14:09:00Z">
        <w:r w:rsidR="002D4BF9">
          <w:t>with none having an aspect ratio greater than</w:t>
        </w:r>
      </w:ins>
      <w:ins w:id="46" w:author="John Braley" w:date="2016-11-01T14:08:00Z">
        <w:r w:rsidR="002D4BF9">
          <w:t xml:space="preserve"> 5:1</w:t>
        </w:r>
      </w:ins>
      <w:r>
        <w:t xml:space="preserve">, (2) elements </w:t>
      </w:r>
      <w:r w:rsidR="0042225A">
        <w:t>should be</w:t>
      </w:r>
      <w:r>
        <w:t xml:space="preserve"> discretized at approximately </w:t>
      </w:r>
      <w:r w:rsidR="0042225A">
        <w:t>1/6 to 1/8 of the girder spacing. For typical multi-girder bridges</w:t>
      </w:r>
      <w:r w:rsidR="001B6967">
        <w:t xml:space="preserve"> it is recommended that models should have an average element size of 12</w:t>
      </w:r>
      <w:ins w:id="47" w:author="John Braley" w:date="2016-11-01T14:10:00Z">
        <w:r w:rsidR="002D4BF9">
          <w:t>-24</w:t>
        </w:r>
      </w:ins>
      <w:r w:rsidR="001B6967">
        <w:t xml:space="preserve"> inches.</w:t>
      </w:r>
    </w:p>
    <w:p w14:paraId="195B2559" w14:textId="1FF14DD8" w:rsidR="00760C00" w:rsidRDefault="00760C00" w:rsidP="008C1521">
      <w:pPr>
        <w:pStyle w:val="Heading2"/>
        <w:numPr>
          <w:ilvl w:val="1"/>
          <w:numId w:val="2"/>
        </w:numPr>
        <w:ind w:left="540" w:hanging="540"/>
      </w:pPr>
      <w:r>
        <w:t>Modeling Decisions &amp; Assumptions</w:t>
      </w:r>
    </w:p>
    <w:p w14:paraId="144626F1" w14:textId="44662CD4" w:rsidR="00760C00" w:rsidRPr="00CD0C98" w:rsidRDefault="00760C00" w:rsidP="006D6FAD">
      <w:r>
        <w:t xml:space="preserve">The following </w:t>
      </w:r>
      <w:r w:rsidR="006929C0">
        <w:t>guidelines detail optional</w:t>
      </w:r>
      <w:r>
        <w:t xml:space="preserve"> mod</w:t>
      </w:r>
      <w:r w:rsidR="006929C0">
        <w:t xml:space="preserve">eling decisions </w:t>
      </w:r>
      <w:r w:rsidR="008C1521">
        <w:t>or</w:t>
      </w:r>
      <w:r w:rsidR="006929C0">
        <w:t xml:space="preserve"> assumptions.</w:t>
      </w:r>
    </w:p>
    <w:p w14:paraId="6250B4D4" w14:textId="77777777" w:rsidR="00760C00" w:rsidRDefault="00760C00" w:rsidP="000D66D9">
      <w:pPr>
        <w:pStyle w:val="Heading3"/>
      </w:pPr>
      <w:r>
        <w:t>Modeling of Haunches</w:t>
      </w:r>
    </w:p>
    <w:p w14:paraId="7C5816B1" w14:textId="0CFA0D37" w:rsidR="00F31C5D" w:rsidRDefault="00760C00" w:rsidP="006D6FAD">
      <w:pPr>
        <w:spacing w:after="0" w:line="240" w:lineRule="auto"/>
        <w:jc w:val="both"/>
      </w:pPr>
      <w:r>
        <w:t xml:space="preserve">For structures with a concrete haunch, </w:t>
      </w:r>
      <w:r w:rsidR="00392822">
        <w:t xml:space="preserve">explicit modeling of the haunches using beam or shell elements is not required. </w:t>
      </w:r>
      <w:r>
        <w:t xml:space="preserve">Instead, the </w:t>
      </w:r>
      <w:r w:rsidR="00392822">
        <w:t xml:space="preserve">girder </w:t>
      </w:r>
      <w:r>
        <w:t xml:space="preserve">beam elements </w:t>
      </w:r>
      <w:r w:rsidR="00392822">
        <w:t>may be</w:t>
      </w:r>
      <w:r>
        <w:t xml:space="preserve"> offset </w:t>
      </w:r>
      <w:del w:id="48" w:author="John Braley" w:date="2016-11-01T14:11:00Z">
        <w:r w:rsidDel="002D4BF9">
          <w:delText xml:space="preserve">from the </w:delText>
        </w:r>
        <w:r w:rsidR="00392822" w:rsidDel="002D4BF9">
          <w:delText xml:space="preserve">deck </w:delText>
        </w:r>
        <w:r w:rsidDel="002D4BF9">
          <w:delText>shell elements by a</w:delText>
        </w:r>
      </w:del>
      <w:ins w:id="49" w:author="John Braley" w:date="2016-11-01T14:11:00Z">
        <w:r w:rsidR="002D4BF9">
          <w:t>an additional</w:t>
        </w:r>
      </w:ins>
      <w:r>
        <w:t xml:space="preserve"> distance equivalent to th</w:t>
      </w:r>
      <w:r w:rsidR="00392822">
        <w:t>e depth of the concrete haunch</w:t>
      </w:r>
      <w:r>
        <w:t xml:space="preserve">. </w:t>
      </w:r>
      <w:r w:rsidR="00F31C5D">
        <w:t>The</w:t>
      </w:r>
      <w:r>
        <w:t xml:space="preserve"> offset serves to effectively increase the moment arm between the centroid of the deck and the centroid of the steel beam to match </w:t>
      </w:r>
      <w:r w:rsidR="00F31C5D">
        <w:t>the geometry</w:t>
      </w:r>
      <w:r>
        <w:t xml:space="preserve"> of the actual structure. </w:t>
      </w:r>
      <w:r w:rsidR="00F31C5D">
        <w:t xml:space="preserve">This method ignores the mass of the haunches so it is important to note that, when using this method, the dead load due to the concrete haunches must be added to the model. This may be accomplished in several ways, the simplest </w:t>
      </w:r>
      <w:del w:id="50" w:author="John Braley" w:date="2016-11-01T14:11:00Z">
        <w:r w:rsidR="00F31C5D" w:rsidDel="002D4BF9">
          <w:delText xml:space="preserve">being </w:delText>
        </w:r>
      </w:del>
      <w:ins w:id="51" w:author="John Braley" w:date="2016-11-01T14:11:00Z">
        <w:r w:rsidR="002D4BF9">
          <w:t>of which is</w:t>
        </w:r>
        <w:r w:rsidR="002D4BF9">
          <w:t xml:space="preserve"> </w:t>
        </w:r>
      </w:ins>
      <w:r w:rsidR="00F31C5D">
        <w:t xml:space="preserve">to include distributed loads in the model </w:t>
      </w:r>
      <w:del w:id="52" w:author="John Braley" w:date="2016-11-01T14:12:00Z">
        <w:r w:rsidR="00F31C5D" w:rsidDel="002D4BF9">
          <w:delText>that repres</w:delText>
        </w:r>
      </w:del>
      <w:ins w:id="53" w:author="John Braley" w:date="2016-11-01T14:12:00Z">
        <w:r w:rsidR="002D4BF9">
          <w:t xml:space="preserve">corresponding to </w:t>
        </w:r>
      </w:ins>
      <w:del w:id="54" w:author="John Braley" w:date="2016-11-01T14:12:00Z">
        <w:r w:rsidR="00F31C5D" w:rsidDel="002D4BF9">
          <w:delText>ent</w:delText>
        </w:r>
      </w:del>
      <w:r w:rsidR="00F31C5D">
        <w:t xml:space="preserve"> the weight of the haunch.</w:t>
      </w:r>
    </w:p>
    <w:p w14:paraId="24DE39D5" w14:textId="77777777" w:rsidR="00F31C5D" w:rsidRDefault="00F31C5D" w:rsidP="006D6FAD">
      <w:pPr>
        <w:spacing w:after="0" w:line="240" w:lineRule="auto"/>
        <w:jc w:val="both"/>
      </w:pPr>
    </w:p>
    <w:p w14:paraId="5A30C638" w14:textId="31C4695D" w:rsidR="00DF274B" w:rsidRDefault="00F31C5D" w:rsidP="006D6FAD">
      <w:pPr>
        <w:spacing w:after="0" w:line="240" w:lineRule="auto"/>
        <w:jc w:val="both"/>
      </w:pPr>
      <w:r>
        <w:t xml:space="preserve">This decision was made </w:t>
      </w:r>
      <w:del w:id="55" w:author="John Braley" w:date="2016-11-01T14:12:00Z">
        <w:r w:rsidDel="002D4BF9">
          <w:delText>based on a study that</w:delText>
        </w:r>
        <w:r w:rsidR="004D534B" w:rsidDel="002D4BF9">
          <w:delText xml:space="preserve"> was conducted</w:delText>
        </w:r>
      </w:del>
      <w:ins w:id="56" w:author="John Braley" w:date="2016-11-01T14:12:00Z">
        <w:r w:rsidR="002D4BF9">
          <w:t>after</w:t>
        </w:r>
      </w:ins>
      <w:r w:rsidR="004D534B">
        <w:t xml:space="preserve"> </w:t>
      </w:r>
      <w:r>
        <w:t>comparing</w:t>
      </w:r>
      <w:r w:rsidR="004D534B">
        <w:t xml:space="preserve"> the responses of a sample structure under its own weight for three methods</w:t>
      </w:r>
      <w:r>
        <w:t xml:space="preserve"> of modeling the haunch</w:t>
      </w:r>
      <w:r w:rsidR="004D534B">
        <w:t xml:space="preserve"> (offsetting the girder beam elements</w:t>
      </w:r>
      <w:r>
        <w:t xml:space="preserve"> and adding a distributed load</w:t>
      </w:r>
      <w:r w:rsidR="004D534B">
        <w:t xml:space="preserve">, or explicitly modeling the haunches with beam </w:t>
      </w:r>
      <w:r>
        <w:t>and</w:t>
      </w:r>
      <w:r w:rsidR="004D534B">
        <w:t xml:space="preserve"> shell </w:t>
      </w:r>
      <w:r w:rsidR="004D534B">
        <w:lastRenderedPageBreak/>
        <w:t>element</w:t>
      </w:r>
      <w:r>
        <w:t>s).</w:t>
      </w:r>
      <w:r w:rsidRPr="00F31C5D">
        <w:t xml:space="preserve"> </w:t>
      </w:r>
      <w:r w:rsidR="00DF274B">
        <w:t>The responses compared were those used for load rating: bending and axial. A negligible difference in response was observed between the three methods. In fact, using the offset method proved to decrease the time needed for modeling and results extraction. As such, haunches may be considered by using the offset method described.</w:t>
      </w:r>
      <w:r w:rsidR="009C5673">
        <w:t xml:space="preserve"> </w:t>
      </w:r>
    </w:p>
    <w:p w14:paraId="50D999CE" w14:textId="54536DD8" w:rsidR="00760C00" w:rsidRPr="00CD0C98" w:rsidRDefault="00760C00" w:rsidP="006D6FAD">
      <w:pPr>
        <w:spacing w:after="0" w:line="240" w:lineRule="auto"/>
        <w:jc w:val="both"/>
      </w:pPr>
    </w:p>
    <w:p w14:paraId="6481F9BD" w14:textId="77777777" w:rsidR="00760C00" w:rsidRDefault="00760C00" w:rsidP="008C1521">
      <w:pPr>
        <w:pStyle w:val="Heading3"/>
      </w:pPr>
      <w:r>
        <w:t>Modeling of Barriers</w:t>
      </w:r>
    </w:p>
    <w:p w14:paraId="656E7A6A" w14:textId="550A747E" w:rsidR="00AF6969" w:rsidRDefault="00760C00" w:rsidP="006D6FAD">
      <w:pPr>
        <w:jc w:val="both"/>
      </w:pPr>
      <w:r>
        <w:t xml:space="preserve">The stiffness contribution of steel or concrete barriers </w:t>
      </w:r>
      <w:r w:rsidR="00DF274B">
        <w:t>may be</w:t>
      </w:r>
      <w:r>
        <w:t xml:space="preserve"> ignored in analysis</w:t>
      </w:r>
      <w:r w:rsidR="00AF6969">
        <w:t xml:space="preserve">. </w:t>
      </w:r>
      <w:proofErr w:type="spellStart"/>
      <w:r w:rsidR="00AF6969">
        <w:t>Masceri</w:t>
      </w:r>
      <w:proofErr w:type="spellEnd"/>
      <w:r w:rsidR="00AF6969">
        <w:t xml:space="preserve"> </w:t>
      </w:r>
      <w:ins w:id="57" w:author="John Braley" w:date="2016-11-01T14:13:00Z">
        <w:r w:rsidR="002D4BF9">
          <w:t>(</w:t>
        </w:r>
      </w:ins>
      <w:r w:rsidR="00AF6969">
        <w:t>2015</w:t>
      </w:r>
      <w:ins w:id="58" w:author="John Braley" w:date="2016-11-01T14:13:00Z">
        <w:r w:rsidR="002D4BF9">
          <w:t>)</w:t>
        </w:r>
      </w:ins>
      <w:r w:rsidR="00AF6969">
        <w:t xml:space="preserve"> found that when barrier stiffness was included (assuming continuity along the entire length of the barrier as well as full continuity with the deck) rating factors for interior and exterior girders increased compared to when barrier stiffness was ignored. </w:t>
      </w:r>
      <w:r w:rsidR="009C5673">
        <w:t xml:space="preserve">This optimal level of continuity is unrealistic and the actual stiffness of the barriers is uncertain due to construction details (saw cuts, </w:t>
      </w:r>
      <w:r w:rsidR="00535266">
        <w:t xml:space="preserve">rebar continuity, etc.). Given these findings, it is conservative to ignore the stiffness of the barriers. This is accomplished by assigning the barrier beam elements with an arbitrarily small modulus of elasticity. </w:t>
      </w:r>
    </w:p>
    <w:p w14:paraId="0F80D960" w14:textId="5937617E" w:rsidR="00535266" w:rsidRDefault="00535266" w:rsidP="006D6FAD">
      <w:pPr>
        <w:jc w:val="both"/>
      </w:pPr>
      <w:r>
        <w:t xml:space="preserve">Additionally, the barrier element may be </w:t>
      </w:r>
      <w:r w:rsidR="002A765A">
        <w:t xml:space="preserve">assigned a rectangular cross-section using the largest height and width dimensions of the barrier. Assuming a rectangular cross-section with the largest dimensions can save modeling time for barriers with complex shapes and </w:t>
      </w:r>
      <w:del w:id="59" w:author="John Braley" w:date="2016-11-01T14:14:00Z">
        <w:r w:rsidR="002A765A" w:rsidDel="0042600D">
          <w:delText xml:space="preserve">conservatively </w:delText>
        </w:r>
      </w:del>
      <w:ins w:id="60" w:author="John Braley" w:date="2016-11-01T14:14:00Z">
        <w:r w:rsidR="0042600D">
          <w:t>is conservative as it</w:t>
        </w:r>
        <w:r w:rsidR="0042600D">
          <w:t xml:space="preserve"> </w:t>
        </w:r>
      </w:ins>
      <w:del w:id="61" w:author="John Braley" w:date="2016-11-01T14:15:00Z">
        <w:r w:rsidR="002A765A" w:rsidDel="0042600D">
          <w:delText>includes additional dead lad from the added material</w:delText>
        </w:r>
      </w:del>
      <w:ins w:id="62" w:author="John Braley" w:date="2016-11-01T14:15:00Z">
        <w:r w:rsidR="0042600D">
          <w:t>increases the dead load</w:t>
        </w:r>
      </w:ins>
      <w:r w:rsidR="002A765A">
        <w:t>.</w:t>
      </w:r>
    </w:p>
    <w:p w14:paraId="40C86042" w14:textId="77777777" w:rsidR="00760C00" w:rsidRDefault="00760C00" w:rsidP="008C1521">
      <w:pPr>
        <w:pStyle w:val="Heading3"/>
      </w:pPr>
      <w:r>
        <w:t>Boundary Conditions</w:t>
      </w:r>
    </w:p>
    <w:p w14:paraId="6221ACE0" w14:textId="78452DB4" w:rsidR="00760C00" w:rsidRPr="00CD2EE2" w:rsidRDefault="00564455" w:rsidP="006D6FAD">
      <w:pPr>
        <w:jc w:val="both"/>
        <w:rPr>
          <w:sz w:val="20"/>
        </w:rPr>
      </w:pPr>
      <w:r>
        <w:rPr>
          <w:szCs w:val="23"/>
        </w:rPr>
        <w:t>Boundary conditions may be defined based on construction drawings, inspection reports or field observations. In the absence of such information, the boundary</w:t>
      </w:r>
      <w:r w:rsidR="00760C00" w:rsidRPr="00CD2EE2">
        <w:rPr>
          <w:szCs w:val="23"/>
        </w:rPr>
        <w:t xml:space="preserve"> conditions </w:t>
      </w:r>
      <w:r>
        <w:rPr>
          <w:szCs w:val="23"/>
        </w:rPr>
        <w:t>should be defined to provide the least amount of restraint</w:t>
      </w:r>
      <w:r w:rsidR="00FF7AC7">
        <w:rPr>
          <w:szCs w:val="23"/>
        </w:rPr>
        <w:t xml:space="preserve"> while keeping the model stable</w:t>
      </w:r>
      <w:r>
        <w:rPr>
          <w:szCs w:val="23"/>
        </w:rPr>
        <w:t>.</w:t>
      </w:r>
      <w:r w:rsidR="00FF7AC7">
        <w:rPr>
          <w:szCs w:val="23"/>
        </w:rPr>
        <w:t xml:space="preserve"> Assigning the least restraint </w:t>
      </w:r>
      <w:r w:rsidR="00A14770">
        <w:rPr>
          <w:szCs w:val="23"/>
        </w:rPr>
        <w:t xml:space="preserve">avoids problems that may result from over-constraining the model. </w:t>
      </w:r>
      <w:r w:rsidR="00760C00" w:rsidRPr="00CD2EE2">
        <w:rPr>
          <w:szCs w:val="23"/>
        </w:rPr>
        <w:t xml:space="preserve"> This is achieved by restraining all supports in the vertical direction, restraining the exterior girders in the longitudinal direction at one abutment, and restraining the central girder in the transverse direction at that same abutment. In this manner local self-equilibrating forces are avoided. Unless there is evidence opposing this modeling decision (i.e. inspection report, plans, etc.) all models </w:t>
      </w:r>
      <w:r w:rsidR="00A14770">
        <w:rPr>
          <w:szCs w:val="23"/>
        </w:rPr>
        <w:t>should be</w:t>
      </w:r>
      <w:r w:rsidR="00760C00" w:rsidRPr="00CD2EE2">
        <w:rPr>
          <w:szCs w:val="23"/>
        </w:rPr>
        <w:t xml:space="preserve"> restrained in this fashion. Figure XX below shows a 2-Span continuous structure as an example of boundary conditions imposed in this manner. </w:t>
      </w:r>
    </w:p>
    <w:p w14:paraId="40F1F29A" w14:textId="77777777" w:rsidR="00760C00" w:rsidRDefault="00760C00" w:rsidP="006D6FAD">
      <w:pPr>
        <w:ind w:left="90"/>
        <w:jc w:val="center"/>
      </w:pPr>
      <w:r>
        <w:rPr>
          <w:noProof/>
        </w:rPr>
        <w:drawing>
          <wp:inline distT="0" distB="0" distL="0" distR="0" wp14:anchorId="332E567F" wp14:editId="13B913B1">
            <wp:extent cx="4623758" cy="2069196"/>
            <wp:effectExtent l="0" t="0" r="5715" b="762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0387" cy="2067687"/>
                    </a:xfrm>
                    <a:prstGeom prst="rect">
                      <a:avLst/>
                    </a:prstGeom>
                  </pic:spPr>
                </pic:pic>
              </a:graphicData>
            </a:graphic>
          </wp:inline>
        </w:drawing>
      </w:r>
    </w:p>
    <w:p w14:paraId="1CF4E6FF" w14:textId="77777777" w:rsidR="00760C00" w:rsidRDefault="00760C00" w:rsidP="008C1521">
      <w:pPr>
        <w:pStyle w:val="Heading3"/>
      </w:pPr>
      <w:r>
        <w:t>Composite vs. Non-Composite</w:t>
      </w:r>
    </w:p>
    <w:p w14:paraId="181E24EA" w14:textId="317D2B89" w:rsidR="00CD0C98" w:rsidRPr="00CD0C98" w:rsidRDefault="00760C00" w:rsidP="006D6FAD">
      <w:pPr>
        <w:pStyle w:val="ListParagraph"/>
        <w:ind w:left="0"/>
        <w:jc w:val="both"/>
      </w:pPr>
      <w:r>
        <w:t xml:space="preserve">Depending on the location </w:t>
      </w:r>
      <w:r w:rsidR="00771AD1">
        <w:t>and response</w:t>
      </w:r>
      <w:r>
        <w:t xml:space="preserve">, the cross-section may be considered composite or non-composite. Unless noted otherwise, cross-sections in regions of positive flexure are considered composite. Responses in this region are evaluated against the resistance of the fully composite section. </w:t>
      </w:r>
      <w:r>
        <w:lastRenderedPageBreak/>
        <w:t xml:space="preserve">For multiple-span continuous bridges, cross-sections in regions of negative flexure are considered non-composite. That is, the deck is assumed to provide no resistance to tensile forces. Responses in this region are evaluated against the resistance of the non-composite (beam only) section.  </w:t>
      </w:r>
    </w:p>
    <w:p w14:paraId="07E769B5" w14:textId="5FF7A90B" w:rsidR="002E0F91" w:rsidRDefault="002E0F91" w:rsidP="008C1521">
      <w:pPr>
        <w:pStyle w:val="Heading2"/>
        <w:numPr>
          <w:ilvl w:val="1"/>
          <w:numId w:val="2"/>
        </w:numPr>
        <w:ind w:left="540" w:hanging="540"/>
      </w:pPr>
      <w:r>
        <w:t>Error Screening</w:t>
      </w:r>
    </w:p>
    <w:p w14:paraId="59EEBC7A" w14:textId="70414C14" w:rsidR="00131F1C" w:rsidRDefault="00131F1C" w:rsidP="006D6FAD">
      <w:pPr>
        <w:jc w:val="both"/>
      </w:pPr>
      <w:r>
        <w:t xml:space="preserve">After a model is built and before analysis is conducted, the model is </w:t>
      </w:r>
      <w:r w:rsidR="00771AD1">
        <w:t>error screened</w:t>
      </w:r>
      <w:r>
        <w:t xml:space="preserve"> for proper geometric and material properties as well as modeling decisions</w:t>
      </w:r>
      <w:r w:rsidRPr="00131F1C">
        <w:t xml:space="preserve"> </w:t>
      </w:r>
      <w:r>
        <w:t>by someone other than the original modeler.</w:t>
      </w:r>
      <w:r w:rsidRPr="00131F1C">
        <w:t xml:space="preserve"> </w:t>
      </w:r>
      <w:r>
        <w:t xml:space="preserve">If an error is found, it is noted for the original modeler to make the proper corrections. Table XX below provides a list of all aspects of the model that are checked during errors screening. </w:t>
      </w:r>
    </w:p>
    <w:tbl>
      <w:tblPr>
        <w:tblStyle w:val="PlainTable1"/>
        <w:tblW w:w="8820" w:type="dxa"/>
        <w:tblInd w:w="85" w:type="dxa"/>
        <w:tblLook w:val="04A0" w:firstRow="1" w:lastRow="0" w:firstColumn="1" w:lastColumn="0" w:noHBand="0" w:noVBand="1"/>
      </w:tblPr>
      <w:tblGrid>
        <w:gridCol w:w="2520"/>
        <w:gridCol w:w="6300"/>
        <w:tblGridChange w:id="63">
          <w:tblGrid>
            <w:gridCol w:w="2520"/>
            <w:gridCol w:w="6300"/>
          </w:tblGrid>
        </w:tblGridChange>
      </w:tblGrid>
      <w:tr w:rsidR="00131F1C" w:rsidRPr="00F35F7F" w14:paraId="6E14D7BB" w14:textId="77777777" w:rsidTr="006D6F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BFBFBF"/>
            </w:tcBorders>
            <w:noWrap/>
            <w:vAlign w:val="center"/>
            <w:hideMark/>
          </w:tcPr>
          <w:p w14:paraId="1013B981" w14:textId="560829C4" w:rsidR="00131F1C" w:rsidRPr="00FF391B" w:rsidRDefault="00771AD1" w:rsidP="00771AD1">
            <w:pPr>
              <w:rPr>
                <w:rFonts w:ascii="Calibri" w:eastAsia="Times New Roman" w:hAnsi="Calibri" w:cs="Times New Roman"/>
                <w:color w:val="000000"/>
              </w:rPr>
            </w:pPr>
            <w:commentRangeStart w:id="64"/>
            <w:r>
              <w:rPr>
                <w:rFonts w:ascii="Calibri" w:eastAsia="Times New Roman" w:hAnsi="Calibri" w:cs="Times New Roman"/>
                <w:color w:val="000000"/>
              </w:rPr>
              <w:t>GEOMETRY &amp; MODELING ASPECTS</w:t>
            </w:r>
          </w:p>
        </w:tc>
        <w:tc>
          <w:tcPr>
            <w:tcW w:w="6300" w:type="dxa"/>
            <w:tcBorders>
              <w:top w:val="single" w:sz="4" w:space="0" w:color="BFBFBF"/>
              <w:left w:val="single" w:sz="4" w:space="0" w:color="BFBFBF"/>
            </w:tcBorders>
            <w:vAlign w:val="center"/>
          </w:tcPr>
          <w:p w14:paraId="5FC0449B" w14:textId="77777777" w:rsidR="00131F1C" w:rsidRPr="00BA068D" w:rsidRDefault="00131F1C" w:rsidP="009E51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BA068D">
              <w:rPr>
                <w:rFonts w:ascii="Calibri" w:eastAsia="Times New Roman" w:hAnsi="Calibri" w:cs="Times New Roman"/>
                <w:color w:val="000000"/>
              </w:rPr>
              <w:t>DESCRIPTION</w:t>
            </w:r>
          </w:p>
        </w:tc>
      </w:tr>
      <w:tr w:rsidR="00131F1C" w:rsidRPr="00F35F7F" w14:paraId="264BBE43"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30A51094"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Clean Mesh</w:t>
            </w:r>
          </w:p>
        </w:tc>
        <w:tc>
          <w:tcPr>
            <w:tcW w:w="6300" w:type="dxa"/>
            <w:tcBorders>
              <w:left w:val="single" w:sz="4" w:space="0" w:color="BFBFBF"/>
            </w:tcBorders>
            <w:vAlign w:val="center"/>
          </w:tcPr>
          <w:p w14:paraId="4779CA1E" w14:textId="327D9EEE"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Verify there are no duplicated nod</w:t>
            </w:r>
            <w:r w:rsidR="00771AD1">
              <w:rPr>
                <w:rFonts w:ascii="Calibri" w:eastAsia="Times New Roman" w:hAnsi="Calibri" w:cs="Times New Roman"/>
                <w:color w:val="000000"/>
              </w:rPr>
              <w:t>e, beam</w:t>
            </w:r>
            <w:r>
              <w:rPr>
                <w:rFonts w:ascii="Calibri" w:eastAsia="Times New Roman" w:hAnsi="Calibri" w:cs="Times New Roman"/>
                <w:color w:val="000000"/>
              </w:rPr>
              <w:t xml:space="preserve"> or </w:t>
            </w:r>
            <w:r w:rsidR="00771AD1">
              <w:rPr>
                <w:rFonts w:ascii="Calibri" w:eastAsia="Times New Roman" w:hAnsi="Calibri" w:cs="Times New Roman"/>
                <w:color w:val="000000"/>
              </w:rPr>
              <w:t>shell elements</w:t>
            </w:r>
            <w:r>
              <w:rPr>
                <w:rFonts w:ascii="Calibri" w:eastAsia="Times New Roman" w:hAnsi="Calibri" w:cs="Times New Roman"/>
                <w:color w:val="000000"/>
              </w:rPr>
              <w:t xml:space="preserve"> </w:t>
            </w:r>
          </w:p>
        </w:tc>
      </w:tr>
      <w:tr w:rsidR="00131F1C" w:rsidRPr="00F35F7F" w14:paraId="205542D3"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2CED041"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Dead Load</w:t>
            </w:r>
          </w:p>
        </w:tc>
        <w:tc>
          <w:tcPr>
            <w:tcW w:w="6300" w:type="dxa"/>
            <w:tcBorders>
              <w:left w:val="single" w:sz="4" w:space="0" w:color="BFBFBF"/>
            </w:tcBorders>
            <w:vAlign w:val="center"/>
          </w:tcPr>
          <w:p w14:paraId="13182522" w14:textId="57DCD168" w:rsidR="00131F1C" w:rsidRPr="00F35F7F" w:rsidRDefault="009E51B3"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Verify that</w:t>
            </w:r>
            <w:r w:rsidR="00131F1C">
              <w:rPr>
                <w:rFonts w:ascii="Calibri" w:eastAsia="Times New Roman" w:hAnsi="Calibri" w:cs="Times New Roman"/>
                <w:color w:val="000000"/>
              </w:rPr>
              <w:t xml:space="preserve"> the total </w:t>
            </w:r>
            <w:r>
              <w:rPr>
                <w:rFonts w:ascii="Calibri" w:eastAsia="Times New Roman" w:hAnsi="Calibri" w:cs="Times New Roman"/>
                <w:color w:val="000000"/>
              </w:rPr>
              <w:t>d</w:t>
            </w:r>
            <w:r w:rsidR="00131F1C">
              <w:rPr>
                <w:rFonts w:ascii="Calibri" w:eastAsia="Times New Roman" w:hAnsi="Calibri" w:cs="Times New Roman"/>
                <w:color w:val="000000"/>
              </w:rPr>
              <w:t xml:space="preserve">ead </w:t>
            </w:r>
            <w:r>
              <w:rPr>
                <w:rFonts w:ascii="Calibri" w:eastAsia="Times New Roman" w:hAnsi="Calibri" w:cs="Times New Roman"/>
                <w:color w:val="000000"/>
              </w:rPr>
              <w:t>l</w:t>
            </w:r>
            <w:r w:rsidR="00131F1C">
              <w:rPr>
                <w:rFonts w:ascii="Calibri" w:eastAsia="Times New Roman" w:hAnsi="Calibri" w:cs="Times New Roman"/>
                <w:color w:val="000000"/>
              </w:rPr>
              <w:t xml:space="preserve">oad of the model </w:t>
            </w:r>
            <w:r>
              <w:rPr>
                <w:rFonts w:ascii="Calibri" w:eastAsia="Times New Roman" w:hAnsi="Calibri" w:cs="Times New Roman"/>
                <w:color w:val="000000"/>
              </w:rPr>
              <w:t>approximates that of the actual structure</w:t>
            </w:r>
          </w:p>
        </w:tc>
      </w:tr>
      <w:tr w:rsidR="00131F1C" w:rsidRPr="00F35F7F" w14:paraId="29F21BF7"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01F15858"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Wearing Surface</w:t>
            </w:r>
          </w:p>
        </w:tc>
        <w:tc>
          <w:tcPr>
            <w:tcW w:w="6300" w:type="dxa"/>
            <w:tcBorders>
              <w:left w:val="single" w:sz="4" w:space="0" w:color="BFBFBF"/>
            </w:tcBorders>
            <w:vAlign w:val="center"/>
          </w:tcPr>
          <w:p w14:paraId="22D6EA95" w14:textId="20C7F89B"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Verify correct assignment and specifications of t</w:t>
            </w:r>
            <w:r w:rsidR="009E51B3">
              <w:rPr>
                <w:rFonts w:ascii="Calibri" w:eastAsia="Times New Roman" w:hAnsi="Calibri" w:cs="Times New Roman"/>
                <w:color w:val="000000"/>
              </w:rPr>
              <w:t>he wearing surface in the model</w:t>
            </w:r>
          </w:p>
        </w:tc>
      </w:tr>
      <w:tr w:rsidR="00131F1C" w:rsidRPr="00F35F7F" w14:paraId="54A341BD"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827A84C" w14:textId="7107FB21" w:rsidR="00131F1C" w:rsidRPr="00FF391B" w:rsidRDefault="00771AD1" w:rsidP="009E51B3">
            <w:pPr>
              <w:rPr>
                <w:rFonts w:ascii="Calibri" w:eastAsia="Times New Roman" w:hAnsi="Calibri" w:cs="Times New Roman"/>
                <w:b w:val="0"/>
                <w:color w:val="000000"/>
              </w:rPr>
            </w:pPr>
            <w:r>
              <w:rPr>
                <w:rFonts w:ascii="Calibri" w:eastAsia="Times New Roman" w:hAnsi="Calibri" w:cs="Times New Roman"/>
                <w:b w:val="0"/>
                <w:color w:val="000000"/>
              </w:rPr>
              <w:t>Beam</w:t>
            </w:r>
            <w:r w:rsidR="00131F1C" w:rsidRPr="00FF391B">
              <w:rPr>
                <w:rFonts w:ascii="Calibri" w:eastAsia="Times New Roman" w:hAnsi="Calibri" w:cs="Times New Roman"/>
                <w:b w:val="0"/>
                <w:color w:val="000000"/>
              </w:rPr>
              <w:t xml:space="preserve"> Cross Section</w:t>
            </w:r>
            <w:r w:rsidR="00131F1C">
              <w:rPr>
                <w:rFonts w:ascii="Calibri" w:eastAsia="Times New Roman" w:hAnsi="Calibri" w:cs="Times New Roman"/>
                <w:b w:val="0"/>
                <w:color w:val="000000"/>
              </w:rPr>
              <w:t>s</w:t>
            </w:r>
          </w:p>
        </w:tc>
        <w:tc>
          <w:tcPr>
            <w:tcW w:w="6300" w:type="dxa"/>
            <w:tcBorders>
              <w:left w:val="single" w:sz="4" w:space="0" w:color="BFBFBF"/>
            </w:tcBorders>
            <w:vAlign w:val="center"/>
          </w:tcPr>
          <w:p w14:paraId="34705615" w14:textId="4670BB7B"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that the correct beam cross sections </w:t>
            </w:r>
            <w:r w:rsidR="009E51B3">
              <w:rPr>
                <w:rFonts w:ascii="Calibri" w:eastAsia="Times New Roman" w:hAnsi="Calibri" w:cs="Times New Roman"/>
                <w:color w:val="000000"/>
              </w:rPr>
              <w:t>are assigned</w:t>
            </w:r>
          </w:p>
        </w:tc>
      </w:tr>
      <w:tr w:rsidR="00131F1C" w:rsidRPr="00F35F7F" w14:paraId="0B490A81"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161DCEE6" w14:textId="001B88F4" w:rsidR="00131F1C" w:rsidRPr="00FF391B" w:rsidRDefault="00771AD1" w:rsidP="009E51B3">
            <w:pPr>
              <w:rPr>
                <w:rFonts w:ascii="Calibri" w:eastAsia="Times New Roman" w:hAnsi="Calibri" w:cs="Times New Roman"/>
                <w:b w:val="0"/>
                <w:color w:val="000000"/>
              </w:rPr>
            </w:pPr>
            <w:r>
              <w:rPr>
                <w:rFonts w:ascii="Calibri" w:eastAsia="Times New Roman" w:hAnsi="Calibri" w:cs="Times New Roman"/>
                <w:b w:val="0"/>
                <w:color w:val="000000"/>
              </w:rPr>
              <w:t>Beam</w:t>
            </w:r>
            <w:r w:rsidR="00131F1C" w:rsidRPr="00FF391B">
              <w:rPr>
                <w:rFonts w:ascii="Calibri" w:eastAsia="Times New Roman" w:hAnsi="Calibri" w:cs="Times New Roman"/>
                <w:b w:val="0"/>
                <w:color w:val="000000"/>
              </w:rPr>
              <w:t xml:space="preserve"> Material</w:t>
            </w:r>
          </w:p>
        </w:tc>
        <w:tc>
          <w:tcPr>
            <w:tcW w:w="6300" w:type="dxa"/>
            <w:tcBorders>
              <w:left w:val="single" w:sz="4" w:space="0" w:color="BFBFBF"/>
            </w:tcBorders>
            <w:vAlign w:val="center"/>
          </w:tcPr>
          <w:p w14:paraId="1096FBDD" w14:textId="3769F58D"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the correct beam ma</w:t>
            </w:r>
            <w:r w:rsidR="009E51B3">
              <w:rPr>
                <w:rFonts w:ascii="Calibri" w:eastAsia="Times New Roman" w:hAnsi="Calibri" w:cs="Times New Roman"/>
                <w:color w:val="000000"/>
              </w:rPr>
              <w:t>terial properties are assigned</w:t>
            </w:r>
          </w:p>
        </w:tc>
      </w:tr>
      <w:tr w:rsidR="00131F1C" w:rsidRPr="00F35F7F" w14:paraId="08AC51C6"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0C24B9B4"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Beams Location/Offset</w:t>
            </w:r>
          </w:p>
        </w:tc>
        <w:tc>
          <w:tcPr>
            <w:tcW w:w="6300" w:type="dxa"/>
            <w:tcBorders>
              <w:left w:val="single" w:sz="4" w:space="0" w:color="BFBFBF"/>
            </w:tcBorders>
            <w:vAlign w:val="center"/>
          </w:tcPr>
          <w:p w14:paraId="77F4E2C3" w14:textId="2281458F"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the correct beam </w:t>
            </w:r>
            <w:r w:rsidR="009E51B3">
              <w:rPr>
                <w:rFonts w:ascii="Calibri" w:eastAsia="Times New Roman" w:hAnsi="Calibri" w:cs="Times New Roman"/>
                <w:color w:val="000000"/>
              </w:rPr>
              <w:t>dimensions/</w:t>
            </w:r>
            <w:r>
              <w:rPr>
                <w:rFonts w:ascii="Calibri" w:eastAsia="Times New Roman" w:hAnsi="Calibri" w:cs="Times New Roman"/>
                <w:color w:val="000000"/>
              </w:rPr>
              <w:t xml:space="preserve">location </w:t>
            </w:r>
            <w:r w:rsidR="009E51B3">
              <w:rPr>
                <w:rFonts w:ascii="Calibri" w:eastAsia="Times New Roman" w:hAnsi="Calibri" w:cs="Times New Roman"/>
                <w:color w:val="000000"/>
              </w:rPr>
              <w:t>and</w:t>
            </w:r>
            <w:r>
              <w:rPr>
                <w:rFonts w:ascii="Calibri" w:eastAsia="Times New Roman" w:hAnsi="Calibri" w:cs="Times New Roman"/>
                <w:color w:val="000000"/>
              </w:rPr>
              <w:t xml:space="preserve"> offset </w:t>
            </w:r>
            <w:r w:rsidR="009E51B3">
              <w:rPr>
                <w:rFonts w:ascii="Calibri" w:eastAsia="Times New Roman" w:hAnsi="Calibri" w:cs="Times New Roman"/>
                <w:color w:val="000000"/>
              </w:rPr>
              <w:t>is</w:t>
            </w:r>
            <w:r>
              <w:rPr>
                <w:rFonts w:ascii="Calibri" w:eastAsia="Times New Roman" w:hAnsi="Calibri" w:cs="Times New Roman"/>
                <w:color w:val="000000"/>
              </w:rPr>
              <w:t xml:space="preserve"> assigned. (If offset tool is used)</w:t>
            </w:r>
          </w:p>
        </w:tc>
      </w:tr>
      <w:tr w:rsidR="00131F1C" w:rsidRPr="00F35F7F" w14:paraId="3CF7F326"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5C9C104"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Beams Spacing</w:t>
            </w:r>
          </w:p>
        </w:tc>
        <w:tc>
          <w:tcPr>
            <w:tcW w:w="6300" w:type="dxa"/>
            <w:tcBorders>
              <w:left w:val="single" w:sz="4" w:space="0" w:color="BFBFBF"/>
            </w:tcBorders>
            <w:vAlign w:val="center"/>
          </w:tcPr>
          <w:p w14:paraId="37FE971D" w14:textId="44D2E19E"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Verify that the beam spacing corresponds to the drawings or </w:t>
            </w:r>
            <w:r w:rsidR="009E51B3">
              <w:rPr>
                <w:rFonts w:ascii="Calibri" w:eastAsia="Times New Roman" w:hAnsi="Calibri" w:cs="Times New Roman"/>
                <w:color w:val="000000"/>
              </w:rPr>
              <w:t>actual</w:t>
            </w:r>
            <w:r>
              <w:rPr>
                <w:rFonts w:ascii="Calibri" w:eastAsia="Times New Roman" w:hAnsi="Calibri" w:cs="Times New Roman"/>
                <w:color w:val="000000"/>
              </w:rPr>
              <w:t xml:space="preserve"> measurements.</w:t>
            </w:r>
          </w:p>
        </w:tc>
      </w:tr>
      <w:tr w:rsidR="00131F1C" w:rsidRPr="00F35F7F" w14:paraId="33F87458"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00526714"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Haunch Cross Section</w:t>
            </w:r>
          </w:p>
        </w:tc>
        <w:tc>
          <w:tcPr>
            <w:tcW w:w="6300" w:type="dxa"/>
            <w:tcBorders>
              <w:left w:val="single" w:sz="4" w:space="0" w:color="BFBFBF"/>
            </w:tcBorders>
            <w:vAlign w:val="center"/>
          </w:tcPr>
          <w:p w14:paraId="74491D5D" w14:textId="662C40B2" w:rsidR="00131F1C" w:rsidRPr="00F35F7F" w:rsidRDefault="00131F1C" w:rsidP="004260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that the </w:t>
            </w:r>
            <w:ins w:id="65" w:author="John Braley" w:date="2016-11-01T14:18:00Z">
              <w:r w:rsidR="0042600D">
                <w:rPr>
                  <w:rFonts w:ascii="Calibri" w:eastAsia="Times New Roman" w:hAnsi="Calibri" w:cs="Times New Roman"/>
                  <w:color w:val="000000"/>
                </w:rPr>
                <w:t>girders are located correctly to account for the haunch</w:t>
              </w:r>
            </w:ins>
            <w:del w:id="66" w:author="John Braley" w:date="2016-11-01T14:18:00Z">
              <w:r w:rsidDel="0042600D">
                <w:rPr>
                  <w:rFonts w:ascii="Calibri" w:eastAsia="Times New Roman" w:hAnsi="Calibri" w:cs="Times New Roman"/>
                  <w:color w:val="000000"/>
                </w:rPr>
                <w:delText xml:space="preserve">correct haunch cross section </w:delText>
              </w:r>
              <w:r w:rsidR="009E51B3" w:rsidDel="0042600D">
                <w:rPr>
                  <w:rFonts w:ascii="Calibri" w:eastAsia="Times New Roman" w:hAnsi="Calibri" w:cs="Times New Roman"/>
                  <w:color w:val="000000"/>
                </w:rPr>
                <w:delText>is</w:delText>
              </w:r>
              <w:r w:rsidDel="0042600D">
                <w:rPr>
                  <w:rFonts w:ascii="Calibri" w:eastAsia="Times New Roman" w:hAnsi="Calibri" w:cs="Times New Roman"/>
                  <w:color w:val="000000"/>
                </w:rPr>
                <w:delText xml:space="preserve"> assigned</w:delText>
              </w:r>
            </w:del>
            <w:r>
              <w:rPr>
                <w:rFonts w:ascii="Calibri" w:eastAsia="Times New Roman" w:hAnsi="Calibri" w:cs="Times New Roman"/>
                <w:color w:val="000000"/>
              </w:rPr>
              <w:t>.</w:t>
            </w:r>
          </w:p>
        </w:tc>
      </w:tr>
      <w:tr w:rsidR="00131F1C" w:rsidRPr="00F35F7F" w14:paraId="63AEA8DE"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tcPr>
          <w:p w14:paraId="5D942A0F" w14:textId="6FE57B2C" w:rsidR="00131F1C" w:rsidRPr="00FF391B" w:rsidRDefault="00131F1C" w:rsidP="009E51B3">
            <w:pPr>
              <w:rPr>
                <w:rFonts w:ascii="Calibri" w:eastAsia="Times New Roman" w:hAnsi="Calibri" w:cs="Times New Roman"/>
                <w:b w:val="0"/>
                <w:color w:val="000000"/>
              </w:rPr>
            </w:pPr>
            <w:del w:id="67" w:author="John Braley" w:date="2016-11-01T14:19:00Z">
              <w:r w:rsidRPr="00FF391B" w:rsidDel="0042600D">
                <w:rPr>
                  <w:rFonts w:ascii="Calibri" w:eastAsia="Times New Roman" w:hAnsi="Calibri" w:cs="Times New Roman"/>
                  <w:b w:val="0"/>
                  <w:color w:val="000000"/>
                </w:rPr>
                <w:delText>Haunch Material</w:delText>
              </w:r>
            </w:del>
          </w:p>
        </w:tc>
        <w:tc>
          <w:tcPr>
            <w:tcW w:w="6300" w:type="dxa"/>
            <w:tcBorders>
              <w:left w:val="single" w:sz="4" w:space="0" w:color="BFBFBF"/>
            </w:tcBorders>
            <w:vAlign w:val="center"/>
          </w:tcPr>
          <w:p w14:paraId="181E7657" w14:textId="7EADE2DF" w:rsidR="00131F1C"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del w:id="68" w:author="John Braley" w:date="2016-11-01T14:19:00Z">
              <w:r w:rsidDel="0042600D">
                <w:rPr>
                  <w:rFonts w:ascii="Calibri" w:eastAsia="Times New Roman" w:hAnsi="Calibri" w:cs="Times New Roman"/>
                  <w:color w:val="000000"/>
                </w:rPr>
                <w:delText>Check that the correct haunch ma</w:delText>
              </w:r>
              <w:r w:rsidR="009E51B3" w:rsidDel="0042600D">
                <w:rPr>
                  <w:rFonts w:ascii="Calibri" w:eastAsia="Times New Roman" w:hAnsi="Calibri" w:cs="Times New Roman"/>
                  <w:color w:val="000000"/>
                </w:rPr>
                <w:delText>terial properties are assigned</w:delText>
              </w:r>
            </w:del>
          </w:p>
        </w:tc>
      </w:tr>
      <w:tr w:rsidR="00131F1C" w:rsidRPr="00F35F7F" w14:paraId="5EE75051" w14:textId="77777777" w:rsidTr="0042600D">
        <w:tblPrEx>
          <w:tblW w:w="8820" w:type="dxa"/>
          <w:tblInd w:w="85" w:type="dxa"/>
          <w:tblPrExChange w:id="69" w:author="John Braley" w:date="2016-11-01T14:19:00Z">
            <w:tblPrEx>
              <w:tblW w:w="8820" w:type="dxa"/>
              <w:tblInd w:w="85" w:type="dxa"/>
            </w:tblPrEx>
          </w:tblPrExChange>
        </w:tblPrEx>
        <w:trPr>
          <w:trHeight w:val="450"/>
          <w:trPrChange w:id="70" w:author="John Braley" w:date="2016-11-01T14:19:00Z">
            <w:trPr>
              <w:trHeight w:val="450"/>
            </w:trPr>
          </w:trPrChange>
        </w:trPr>
        <w:tc>
          <w:tcPr>
            <w:cnfStyle w:val="001000000000" w:firstRow="0" w:lastRow="0" w:firstColumn="1" w:lastColumn="0" w:oddVBand="0" w:evenVBand="0" w:oddHBand="0" w:evenHBand="0" w:firstRowFirstColumn="0" w:firstRowLastColumn="0" w:lastRowFirstColumn="0" w:lastRowLastColumn="0"/>
            <w:tcW w:w="2520" w:type="dxa"/>
            <w:noWrap/>
            <w:vAlign w:val="center"/>
            <w:tcPrChange w:id="71" w:author="John Braley" w:date="2016-11-01T14:19:00Z">
              <w:tcPr>
                <w:tcW w:w="2520" w:type="dxa"/>
                <w:noWrap/>
                <w:vAlign w:val="center"/>
              </w:tcPr>
            </w:tcPrChange>
          </w:tcPr>
          <w:p w14:paraId="3E912E81" w14:textId="746D182E" w:rsidR="00131F1C" w:rsidRPr="00FF391B" w:rsidRDefault="00131F1C" w:rsidP="009E51B3">
            <w:pPr>
              <w:rPr>
                <w:rFonts w:ascii="Calibri" w:eastAsia="Times New Roman" w:hAnsi="Calibri" w:cs="Times New Roman"/>
                <w:b w:val="0"/>
                <w:color w:val="000000"/>
              </w:rPr>
            </w:pPr>
            <w:del w:id="72" w:author="John Braley" w:date="2016-11-01T14:19:00Z">
              <w:r w:rsidRPr="00FF391B" w:rsidDel="0042600D">
                <w:rPr>
                  <w:rFonts w:ascii="Calibri" w:eastAsia="Times New Roman" w:hAnsi="Calibri" w:cs="Times New Roman"/>
                  <w:b w:val="0"/>
                  <w:color w:val="000000"/>
                </w:rPr>
                <w:delText>Haunch Location/Offset</w:delText>
              </w:r>
            </w:del>
          </w:p>
        </w:tc>
        <w:tc>
          <w:tcPr>
            <w:tcW w:w="6300" w:type="dxa"/>
            <w:tcBorders>
              <w:left w:val="single" w:sz="4" w:space="0" w:color="BFBFBF"/>
            </w:tcBorders>
            <w:vAlign w:val="center"/>
            <w:tcPrChange w:id="73" w:author="John Braley" w:date="2016-11-01T14:19:00Z">
              <w:tcPr>
                <w:tcW w:w="6300" w:type="dxa"/>
                <w:tcBorders>
                  <w:left w:val="single" w:sz="4" w:space="0" w:color="BFBFBF"/>
                </w:tcBorders>
                <w:vAlign w:val="center"/>
              </w:tcPr>
            </w:tcPrChange>
          </w:tcPr>
          <w:p w14:paraId="62B1ED3E" w14:textId="3FA69348"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del w:id="74" w:author="John Braley" w:date="2016-11-01T14:19:00Z">
              <w:r w:rsidDel="0042600D">
                <w:rPr>
                  <w:rFonts w:ascii="Calibri" w:eastAsia="Times New Roman" w:hAnsi="Calibri" w:cs="Times New Roman"/>
                  <w:color w:val="000000"/>
                </w:rPr>
                <w:delText xml:space="preserve">Check the correct haunch </w:delText>
              </w:r>
              <w:r w:rsidR="009E51B3" w:rsidDel="0042600D">
                <w:rPr>
                  <w:rFonts w:ascii="Calibri" w:eastAsia="Times New Roman" w:hAnsi="Calibri" w:cs="Times New Roman"/>
                  <w:color w:val="000000"/>
                </w:rPr>
                <w:delText>dimensions/</w:delText>
              </w:r>
              <w:r w:rsidDel="0042600D">
                <w:rPr>
                  <w:rFonts w:ascii="Calibri" w:eastAsia="Times New Roman" w:hAnsi="Calibri" w:cs="Times New Roman"/>
                  <w:color w:val="000000"/>
                </w:rPr>
                <w:delText xml:space="preserve">location </w:delText>
              </w:r>
              <w:r w:rsidR="009E51B3" w:rsidDel="0042600D">
                <w:rPr>
                  <w:rFonts w:ascii="Calibri" w:eastAsia="Times New Roman" w:hAnsi="Calibri" w:cs="Times New Roman"/>
                  <w:color w:val="000000"/>
                </w:rPr>
                <w:delText>and</w:delText>
              </w:r>
              <w:r w:rsidDel="0042600D">
                <w:rPr>
                  <w:rFonts w:ascii="Calibri" w:eastAsia="Times New Roman" w:hAnsi="Calibri" w:cs="Times New Roman"/>
                  <w:color w:val="000000"/>
                </w:rPr>
                <w:delText xml:space="preserve"> offset </w:delText>
              </w:r>
              <w:r w:rsidR="009E51B3" w:rsidDel="0042600D">
                <w:rPr>
                  <w:rFonts w:ascii="Calibri" w:eastAsia="Times New Roman" w:hAnsi="Calibri" w:cs="Times New Roman"/>
                  <w:color w:val="000000"/>
                </w:rPr>
                <w:delText>is</w:delText>
              </w:r>
              <w:r w:rsidDel="0042600D">
                <w:rPr>
                  <w:rFonts w:ascii="Calibri" w:eastAsia="Times New Roman" w:hAnsi="Calibri" w:cs="Times New Roman"/>
                  <w:color w:val="000000"/>
                </w:rPr>
                <w:delText xml:space="preserve"> assigned. (If offset tool is used)</w:delText>
              </w:r>
            </w:del>
          </w:p>
        </w:tc>
      </w:tr>
      <w:tr w:rsidR="00131F1C" w:rsidRPr="00F35F7F" w14:paraId="0AB459DF"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6B0129BC"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Plate Cross Section</w:t>
            </w:r>
          </w:p>
        </w:tc>
        <w:tc>
          <w:tcPr>
            <w:tcW w:w="6300" w:type="dxa"/>
            <w:tcBorders>
              <w:left w:val="single" w:sz="4" w:space="0" w:color="BFBFBF"/>
            </w:tcBorders>
            <w:vAlign w:val="center"/>
          </w:tcPr>
          <w:p w14:paraId="26AB0A3C" w14:textId="77777777"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the correct plate thickness was assigned.</w:t>
            </w:r>
          </w:p>
        </w:tc>
      </w:tr>
      <w:tr w:rsidR="00131F1C" w:rsidRPr="00F35F7F" w14:paraId="79AF1DCF"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3E86AB9"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Plate Material</w:t>
            </w:r>
          </w:p>
        </w:tc>
        <w:tc>
          <w:tcPr>
            <w:tcW w:w="6300" w:type="dxa"/>
            <w:tcBorders>
              <w:left w:val="single" w:sz="4" w:space="0" w:color="BFBFBF"/>
            </w:tcBorders>
            <w:vAlign w:val="center"/>
          </w:tcPr>
          <w:p w14:paraId="46530337" w14:textId="18459F04" w:rsidR="00131F1C" w:rsidRDefault="00131F1C" w:rsidP="004260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that the correct </w:t>
            </w:r>
            <w:del w:id="75" w:author="John Braley" w:date="2016-11-01T14:20:00Z">
              <w:r w:rsidDel="0042600D">
                <w:rPr>
                  <w:rFonts w:ascii="Calibri" w:eastAsia="Times New Roman" w:hAnsi="Calibri" w:cs="Times New Roman"/>
                  <w:color w:val="000000"/>
                </w:rPr>
                <w:delText xml:space="preserve">deck </w:delText>
              </w:r>
            </w:del>
            <w:r>
              <w:rPr>
                <w:rFonts w:ascii="Calibri" w:eastAsia="Times New Roman" w:hAnsi="Calibri" w:cs="Times New Roman"/>
                <w:color w:val="000000"/>
              </w:rPr>
              <w:t xml:space="preserve">material properties </w:t>
            </w:r>
            <w:r w:rsidR="009E51B3">
              <w:rPr>
                <w:rFonts w:ascii="Calibri" w:eastAsia="Times New Roman" w:hAnsi="Calibri" w:cs="Times New Roman"/>
                <w:color w:val="000000"/>
              </w:rPr>
              <w:t>are</w:t>
            </w:r>
            <w:r>
              <w:rPr>
                <w:rFonts w:ascii="Calibri" w:eastAsia="Times New Roman" w:hAnsi="Calibri" w:cs="Times New Roman"/>
                <w:color w:val="000000"/>
              </w:rPr>
              <w:t xml:space="preserve"> assigned.</w:t>
            </w:r>
          </w:p>
        </w:tc>
      </w:tr>
      <w:tr w:rsidR="00131F1C" w:rsidRPr="00F35F7F" w14:paraId="159AF78C"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E177D51"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Plate Location/Offset</w:t>
            </w:r>
          </w:p>
        </w:tc>
        <w:tc>
          <w:tcPr>
            <w:tcW w:w="6300" w:type="dxa"/>
            <w:tcBorders>
              <w:left w:val="single" w:sz="4" w:space="0" w:color="BFBFBF"/>
            </w:tcBorders>
            <w:vAlign w:val="center"/>
          </w:tcPr>
          <w:p w14:paraId="762F74A6" w14:textId="62D5B045"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the correct </w:t>
            </w:r>
            <w:r w:rsidR="009E51B3">
              <w:rPr>
                <w:rFonts w:ascii="Calibri" w:eastAsia="Times New Roman" w:hAnsi="Calibri" w:cs="Times New Roman"/>
                <w:color w:val="000000"/>
              </w:rPr>
              <w:t>dimensions/</w:t>
            </w:r>
            <w:r>
              <w:rPr>
                <w:rFonts w:ascii="Calibri" w:eastAsia="Times New Roman" w:hAnsi="Calibri" w:cs="Times New Roman"/>
                <w:color w:val="000000"/>
              </w:rPr>
              <w:t xml:space="preserve">location </w:t>
            </w:r>
            <w:r w:rsidR="009E51B3">
              <w:rPr>
                <w:rFonts w:ascii="Calibri" w:eastAsia="Times New Roman" w:hAnsi="Calibri" w:cs="Times New Roman"/>
                <w:color w:val="000000"/>
              </w:rPr>
              <w:t>and</w:t>
            </w:r>
            <w:r>
              <w:rPr>
                <w:rFonts w:ascii="Calibri" w:eastAsia="Times New Roman" w:hAnsi="Calibri" w:cs="Times New Roman"/>
                <w:color w:val="000000"/>
              </w:rPr>
              <w:t xml:space="preserve"> offset </w:t>
            </w:r>
            <w:r w:rsidR="009E51B3">
              <w:rPr>
                <w:rFonts w:ascii="Calibri" w:eastAsia="Times New Roman" w:hAnsi="Calibri" w:cs="Times New Roman"/>
                <w:color w:val="000000"/>
              </w:rPr>
              <w:t>is</w:t>
            </w:r>
            <w:r>
              <w:rPr>
                <w:rFonts w:ascii="Calibri" w:eastAsia="Times New Roman" w:hAnsi="Calibri" w:cs="Times New Roman"/>
                <w:color w:val="000000"/>
              </w:rPr>
              <w:t xml:space="preserve"> assigned. (If offset tool is used)</w:t>
            </w:r>
          </w:p>
        </w:tc>
      </w:tr>
      <w:tr w:rsidR="00131F1C" w:rsidRPr="00F35F7F" w14:paraId="4EDA82FE"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7517776B"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Plate Overhang</w:t>
            </w:r>
          </w:p>
        </w:tc>
        <w:tc>
          <w:tcPr>
            <w:tcW w:w="6300" w:type="dxa"/>
            <w:tcBorders>
              <w:left w:val="single" w:sz="4" w:space="0" w:color="BFBFBF"/>
            </w:tcBorders>
            <w:vAlign w:val="center"/>
          </w:tcPr>
          <w:p w14:paraId="204D419A" w14:textId="44F9B611"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Verify the measurements of the deck overhang.</w:t>
            </w:r>
          </w:p>
        </w:tc>
      </w:tr>
      <w:tr w:rsidR="00131F1C" w:rsidRPr="00F35F7F" w14:paraId="35ECD5D0" w14:textId="77777777" w:rsidTr="0042600D">
        <w:tblPrEx>
          <w:tblW w:w="8820" w:type="dxa"/>
          <w:tblInd w:w="85" w:type="dxa"/>
          <w:tblPrExChange w:id="76" w:author="John Braley" w:date="2016-11-01T14:20:00Z">
            <w:tblPrEx>
              <w:tblW w:w="8820" w:type="dxa"/>
              <w:tblInd w:w="85" w:type="dxa"/>
            </w:tblPrEx>
          </w:tblPrExChange>
        </w:tblPrEx>
        <w:trPr>
          <w:cnfStyle w:val="000000100000" w:firstRow="0" w:lastRow="0" w:firstColumn="0" w:lastColumn="0" w:oddVBand="0" w:evenVBand="0" w:oddHBand="1" w:evenHBand="0" w:firstRowFirstColumn="0" w:firstRowLastColumn="0" w:lastRowFirstColumn="0" w:lastRowLastColumn="0"/>
          <w:trHeight w:val="450"/>
          <w:trPrChange w:id="77" w:author="John Braley" w:date="2016-11-01T14:20:00Z">
            <w:trPr>
              <w:trHeight w:val="450"/>
            </w:trPr>
          </w:trPrChange>
        </w:trPr>
        <w:tc>
          <w:tcPr>
            <w:cnfStyle w:val="001000000000" w:firstRow="0" w:lastRow="0" w:firstColumn="1" w:lastColumn="0" w:oddVBand="0" w:evenVBand="0" w:oddHBand="0" w:evenHBand="0" w:firstRowFirstColumn="0" w:firstRowLastColumn="0" w:lastRowFirstColumn="0" w:lastRowLastColumn="0"/>
            <w:tcW w:w="2520" w:type="dxa"/>
            <w:noWrap/>
            <w:vAlign w:val="center"/>
            <w:tcPrChange w:id="78" w:author="John Braley" w:date="2016-11-01T14:20:00Z">
              <w:tcPr>
                <w:tcW w:w="2520" w:type="dxa"/>
                <w:noWrap/>
                <w:vAlign w:val="center"/>
              </w:tcPr>
            </w:tcPrChange>
          </w:tcPr>
          <w:p w14:paraId="52DEFD6B" w14:textId="326F6E59" w:rsidR="00131F1C" w:rsidRPr="00FF391B" w:rsidRDefault="00131F1C" w:rsidP="009E51B3">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b w:val="0"/>
                <w:color w:val="000000"/>
              </w:rPr>
            </w:pPr>
            <w:del w:id="79" w:author="John Braley" w:date="2016-11-01T14:20:00Z">
              <w:r w:rsidRPr="00FF391B" w:rsidDel="0042600D">
                <w:rPr>
                  <w:rFonts w:ascii="Calibri" w:eastAsia="Times New Roman" w:hAnsi="Calibri" w:cs="Times New Roman"/>
                  <w:b w:val="0"/>
                  <w:color w:val="000000"/>
                </w:rPr>
                <w:delText>Bricks Cross Section</w:delText>
              </w:r>
            </w:del>
          </w:p>
        </w:tc>
        <w:tc>
          <w:tcPr>
            <w:tcW w:w="6300" w:type="dxa"/>
            <w:tcBorders>
              <w:left w:val="single" w:sz="4" w:space="0" w:color="BFBFBF"/>
            </w:tcBorders>
            <w:vAlign w:val="center"/>
            <w:tcPrChange w:id="80" w:author="John Braley" w:date="2016-11-01T14:20:00Z">
              <w:tcPr>
                <w:tcW w:w="6300" w:type="dxa"/>
                <w:tcBorders>
                  <w:left w:val="single" w:sz="4" w:space="0" w:color="BFBFBF"/>
                </w:tcBorders>
                <w:vAlign w:val="center"/>
              </w:tcPr>
            </w:tcPrChange>
          </w:tcPr>
          <w:p w14:paraId="4FACDED1" w14:textId="499D4BBD"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del w:id="81" w:author="John Braley" w:date="2016-11-01T14:20:00Z">
              <w:r w:rsidDel="0042600D">
                <w:rPr>
                  <w:rFonts w:ascii="Calibri" w:eastAsia="Times New Roman" w:hAnsi="Calibri" w:cs="Times New Roman"/>
                  <w:color w:val="000000"/>
                </w:rPr>
                <w:delText xml:space="preserve">Check that the correct brick dimensions </w:delText>
              </w:r>
              <w:r w:rsidR="009E51B3" w:rsidDel="0042600D">
                <w:rPr>
                  <w:rFonts w:ascii="Calibri" w:eastAsia="Times New Roman" w:hAnsi="Calibri" w:cs="Times New Roman"/>
                  <w:color w:val="000000"/>
                </w:rPr>
                <w:delText>are</w:delText>
              </w:r>
              <w:r w:rsidDel="0042600D">
                <w:rPr>
                  <w:rFonts w:ascii="Calibri" w:eastAsia="Times New Roman" w:hAnsi="Calibri" w:cs="Times New Roman"/>
                  <w:color w:val="000000"/>
                </w:rPr>
                <w:delText xml:space="preserve"> assigned.</w:delText>
              </w:r>
            </w:del>
          </w:p>
        </w:tc>
      </w:tr>
      <w:tr w:rsidR="00131F1C" w:rsidRPr="00F35F7F" w14:paraId="2E535F61" w14:textId="77777777" w:rsidTr="0042600D">
        <w:tblPrEx>
          <w:tblW w:w="8820" w:type="dxa"/>
          <w:tblInd w:w="85" w:type="dxa"/>
          <w:tblPrExChange w:id="82" w:author="John Braley" w:date="2016-11-01T14:20:00Z">
            <w:tblPrEx>
              <w:tblW w:w="8820" w:type="dxa"/>
              <w:tblInd w:w="85" w:type="dxa"/>
            </w:tblPrEx>
          </w:tblPrExChange>
        </w:tblPrEx>
        <w:trPr>
          <w:trHeight w:val="450"/>
          <w:trPrChange w:id="83" w:author="John Braley" w:date="2016-11-01T14:20:00Z">
            <w:trPr>
              <w:trHeight w:val="450"/>
            </w:trPr>
          </w:trPrChange>
        </w:trPr>
        <w:tc>
          <w:tcPr>
            <w:cnfStyle w:val="001000000000" w:firstRow="0" w:lastRow="0" w:firstColumn="1" w:lastColumn="0" w:oddVBand="0" w:evenVBand="0" w:oddHBand="0" w:evenHBand="0" w:firstRowFirstColumn="0" w:firstRowLastColumn="0" w:lastRowFirstColumn="0" w:lastRowLastColumn="0"/>
            <w:tcW w:w="2520" w:type="dxa"/>
            <w:noWrap/>
            <w:vAlign w:val="center"/>
            <w:tcPrChange w:id="84" w:author="John Braley" w:date="2016-11-01T14:20:00Z">
              <w:tcPr>
                <w:tcW w:w="2520" w:type="dxa"/>
                <w:noWrap/>
                <w:vAlign w:val="center"/>
              </w:tcPr>
            </w:tcPrChange>
          </w:tcPr>
          <w:p w14:paraId="59D356E4" w14:textId="4D6E6A17" w:rsidR="00131F1C" w:rsidRPr="00FF391B" w:rsidRDefault="00131F1C" w:rsidP="009E51B3">
            <w:pPr>
              <w:rPr>
                <w:rFonts w:ascii="Calibri" w:eastAsia="Times New Roman" w:hAnsi="Calibri" w:cs="Times New Roman"/>
                <w:b w:val="0"/>
                <w:color w:val="000000"/>
              </w:rPr>
            </w:pPr>
            <w:del w:id="85" w:author="John Braley" w:date="2016-11-01T14:20:00Z">
              <w:r w:rsidRPr="00FF391B" w:rsidDel="0042600D">
                <w:rPr>
                  <w:rFonts w:ascii="Calibri" w:eastAsia="Times New Roman" w:hAnsi="Calibri" w:cs="Times New Roman"/>
                  <w:b w:val="0"/>
                  <w:color w:val="000000"/>
                </w:rPr>
                <w:delText>Bricks Material</w:delText>
              </w:r>
            </w:del>
          </w:p>
        </w:tc>
        <w:tc>
          <w:tcPr>
            <w:tcW w:w="6300" w:type="dxa"/>
            <w:tcBorders>
              <w:left w:val="single" w:sz="4" w:space="0" w:color="BFBFBF"/>
            </w:tcBorders>
            <w:vAlign w:val="center"/>
            <w:tcPrChange w:id="86" w:author="John Braley" w:date="2016-11-01T14:20:00Z">
              <w:tcPr>
                <w:tcW w:w="6300" w:type="dxa"/>
                <w:tcBorders>
                  <w:left w:val="single" w:sz="4" w:space="0" w:color="BFBFBF"/>
                </w:tcBorders>
                <w:vAlign w:val="center"/>
              </w:tcPr>
            </w:tcPrChange>
          </w:tcPr>
          <w:p w14:paraId="1BB949DD" w14:textId="762A3CE1" w:rsidR="00131F1C"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del w:id="87" w:author="John Braley" w:date="2016-11-01T14:20:00Z">
              <w:r w:rsidDel="0042600D">
                <w:rPr>
                  <w:rFonts w:ascii="Calibri" w:eastAsia="Times New Roman" w:hAnsi="Calibri" w:cs="Times New Roman"/>
                  <w:color w:val="000000"/>
                </w:rPr>
                <w:delText xml:space="preserve">Check that the correct brick material properties </w:delText>
              </w:r>
              <w:r w:rsidR="009E51B3" w:rsidDel="0042600D">
                <w:rPr>
                  <w:rFonts w:ascii="Calibri" w:eastAsia="Times New Roman" w:hAnsi="Calibri" w:cs="Times New Roman"/>
                  <w:color w:val="000000"/>
                </w:rPr>
                <w:delText>are</w:delText>
              </w:r>
              <w:r w:rsidDel="0042600D">
                <w:rPr>
                  <w:rFonts w:ascii="Calibri" w:eastAsia="Times New Roman" w:hAnsi="Calibri" w:cs="Times New Roman"/>
                  <w:color w:val="000000"/>
                </w:rPr>
                <w:delText xml:space="preserve"> assigned.</w:delText>
              </w:r>
            </w:del>
          </w:p>
        </w:tc>
      </w:tr>
      <w:tr w:rsidR="00131F1C" w:rsidRPr="00F35F7F" w14:paraId="7B974CB9" w14:textId="77777777" w:rsidTr="0042600D">
        <w:tblPrEx>
          <w:tblW w:w="8820" w:type="dxa"/>
          <w:tblInd w:w="85" w:type="dxa"/>
          <w:tblPrExChange w:id="88" w:author="John Braley" w:date="2016-11-01T14:20:00Z">
            <w:tblPrEx>
              <w:tblW w:w="8820" w:type="dxa"/>
              <w:tblInd w:w="85" w:type="dxa"/>
            </w:tblPrEx>
          </w:tblPrExChange>
        </w:tblPrEx>
        <w:trPr>
          <w:cnfStyle w:val="000000100000" w:firstRow="0" w:lastRow="0" w:firstColumn="0" w:lastColumn="0" w:oddVBand="0" w:evenVBand="0" w:oddHBand="1" w:evenHBand="0" w:firstRowFirstColumn="0" w:firstRowLastColumn="0" w:lastRowFirstColumn="0" w:lastRowLastColumn="0"/>
          <w:trHeight w:val="450"/>
          <w:trPrChange w:id="89" w:author="John Braley" w:date="2016-11-01T14:20:00Z">
            <w:trPr>
              <w:trHeight w:val="450"/>
            </w:trPr>
          </w:trPrChange>
        </w:trPr>
        <w:tc>
          <w:tcPr>
            <w:cnfStyle w:val="001000000000" w:firstRow="0" w:lastRow="0" w:firstColumn="1" w:lastColumn="0" w:oddVBand="0" w:evenVBand="0" w:oddHBand="0" w:evenHBand="0" w:firstRowFirstColumn="0" w:firstRowLastColumn="0" w:lastRowFirstColumn="0" w:lastRowLastColumn="0"/>
            <w:tcW w:w="2520" w:type="dxa"/>
            <w:noWrap/>
            <w:vAlign w:val="center"/>
            <w:tcPrChange w:id="90" w:author="John Braley" w:date="2016-11-01T14:20:00Z">
              <w:tcPr>
                <w:tcW w:w="2520" w:type="dxa"/>
                <w:noWrap/>
                <w:vAlign w:val="center"/>
              </w:tcPr>
            </w:tcPrChange>
          </w:tcPr>
          <w:p w14:paraId="4F7ED9A3" w14:textId="381B3494" w:rsidR="00131F1C" w:rsidRPr="00FF391B" w:rsidRDefault="00131F1C" w:rsidP="009E51B3">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b w:val="0"/>
                <w:color w:val="000000"/>
              </w:rPr>
            </w:pPr>
            <w:del w:id="91" w:author="John Braley" w:date="2016-11-01T14:20:00Z">
              <w:r w:rsidRPr="00FF391B" w:rsidDel="0042600D">
                <w:rPr>
                  <w:rFonts w:ascii="Calibri" w:eastAsia="Times New Roman" w:hAnsi="Calibri" w:cs="Times New Roman"/>
                  <w:b w:val="0"/>
                  <w:color w:val="000000"/>
                </w:rPr>
                <w:delText>Bricks Location/Offset</w:delText>
              </w:r>
            </w:del>
          </w:p>
        </w:tc>
        <w:tc>
          <w:tcPr>
            <w:tcW w:w="6300" w:type="dxa"/>
            <w:tcBorders>
              <w:left w:val="single" w:sz="4" w:space="0" w:color="BFBFBF"/>
            </w:tcBorders>
            <w:vAlign w:val="center"/>
            <w:tcPrChange w:id="92" w:author="John Braley" w:date="2016-11-01T14:20:00Z">
              <w:tcPr>
                <w:tcW w:w="6300" w:type="dxa"/>
                <w:tcBorders>
                  <w:left w:val="single" w:sz="4" w:space="0" w:color="BFBFBF"/>
                </w:tcBorders>
                <w:vAlign w:val="center"/>
              </w:tcPr>
            </w:tcPrChange>
          </w:tcPr>
          <w:p w14:paraId="50703468" w14:textId="400FC591"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del w:id="93" w:author="John Braley" w:date="2016-11-01T14:20:00Z">
              <w:r w:rsidDel="0042600D">
                <w:rPr>
                  <w:rFonts w:ascii="Calibri" w:eastAsia="Times New Roman" w:hAnsi="Calibri" w:cs="Times New Roman"/>
                  <w:color w:val="000000"/>
                </w:rPr>
                <w:delText xml:space="preserve">Check the correct bricks </w:delText>
              </w:r>
              <w:r w:rsidR="009E51B3" w:rsidDel="0042600D">
                <w:rPr>
                  <w:rFonts w:ascii="Calibri" w:eastAsia="Times New Roman" w:hAnsi="Calibri" w:cs="Times New Roman"/>
                  <w:color w:val="000000"/>
                </w:rPr>
                <w:delText>dimensions/</w:delText>
              </w:r>
              <w:r w:rsidDel="0042600D">
                <w:rPr>
                  <w:rFonts w:ascii="Calibri" w:eastAsia="Times New Roman" w:hAnsi="Calibri" w:cs="Times New Roman"/>
                  <w:color w:val="000000"/>
                </w:rPr>
                <w:delText xml:space="preserve">location </w:delText>
              </w:r>
              <w:r w:rsidR="009E51B3" w:rsidDel="0042600D">
                <w:rPr>
                  <w:rFonts w:ascii="Calibri" w:eastAsia="Times New Roman" w:hAnsi="Calibri" w:cs="Times New Roman"/>
                  <w:color w:val="000000"/>
                </w:rPr>
                <w:delText>and</w:delText>
              </w:r>
              <w:r w:rsidDel="0042600D">
                <w:rPr>
                  <w:rFonts w:ascii="Calibri" w:eastAsia="Times New Roman" w:hAnsi="Calibri" w:cs="Times New Roman"/>
                  <w:color w:val="000000"/>
                </w:rPr>
                <w:delText xml:space="preserve"> offset was assigned. (If offset tool is used)</w:delText>
              </w:r>
            </w:del>
          </w:p>
        </w:tc>
      </w:tr>
      <w:tr w:rsidR="00131F1C" w:rsidRPr="00F35F7F" w14:paraId="1A85BD66"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0FA6DA4A"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Supports Location</w:t>
            </w:r>
          </w:p>
        </w:tc>
        <w:tc>
          <w:tcPr>
            <w:tcW w:w="6300" w:type="dxa"/>
            <w:tcBorders>
              <w:left w:val="single" w:sz="4" w:space="0" w:color="BFBFBF"/>
            </w:tcBorders>
            <w:vAlign w:val="center"/>
          </w:tcPr>
          <w:p w14:paraId="0F1101FB" w14:textId="77777777"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Verify the correct location of all bridge supports.</w:t>
            </w:r>
          </w:p>
        </w:tc>
      </w:tr>
      <w:tr w:rsidR="00131F1C" w:rsidRPr="00F35F7F" w14:paraId="0D5A727C"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17BFA2E9"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Supports Definition</w:t>
            </w:r>
          </w:p>
        </w:tc>
        <w:tc>
          <w:tcPr>
            <w:tcW w:w="6300" w:type="dxa"/>
            <w:tcBorders>
              <w:left w:val="single" w:sz="4" w:space="0" w:color="BFBFBF"/>
            </w:tcBorders>
            <w:vAlign w:val="center"/>
          </w:tcPr>
          <w:p w14:paraId="2DD9889B" w14:textId="2AD215EB" w:rsidR="00131F1C" w:rsidRPr="00F35F7F" w:rsidRDefault="00131F1C" w:rsidP="00CD2E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w:t>
            </w:r>
            <w:r w:rsidR="009E51B3">
              <w:rPr>
                <w:rFonts w:ascii="Calibri" w:eastAsia="Times New Roman" w:hAnsi="Calibri" w:cs="Times New Roman"/>
                <w:color w:val="000000"/>
              </w:rPr>
              <w:t>for</w:t>
            </w:r>
            <w:r>
              <w:rPr>
                <w:rFonts w:ascii="Calibri" w:eastAsia="Times New Roman" w:hAnsi="Calibri" w:cs="Times New Roman"/>
                <w:color w:val="000000"/>
              </w:rPr>
              <w:t xml:space="preserve"> proper </w:t>
            </w:r>
            <w:r w:rsidR="00CD2EE2">
              <w:rPr>
                <w:rFonts w:ascii="Calibri" w:eastAsia="Times New Roman" w:hAnsi="Calibri" w:cs="Times New Roman"/>
                <w:color w:val="000000"/>
              </w:rPr>
              <w:t>support conditions at each support</w:t>
            </w:r>
            <w:r>
              <w:rPr>
                <w:rFonts w:ascii="Calibri" w:eastAsia="Times New Roman" w:hAnsi="Calibri" w:cs="Times New Roman"/>
                <w:color w:val="000000"/>
              </w:rPr>
              <w:t xml:space="preserve"> (DX, DY, DZ, RX, RY, RZ)</w:t>
            </w:r>
          </w:p>
        </w:tc>
      </w:tr>
      <w:tr w:rsidR="00131F1C" w:rsidRPr="00F35F7F" w14:paraId="3BCCEE30"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61E6C028"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lastRenderedPageBreak/>
              <w:t>Span Length</w:t>
            </w:r>
          </w:p>
        </w:tc>
        <w:tc>
          <w:tcPr>
            <w:tcW w:w="6300" w:type="dxa"/>
            <w:tcBorders>
              <w:left w:val="single" w:sz="4" w:space="0" w:color="BFBFBF"/>
            </w:tcBorders>
            <w:vAlign w:val="center"/>
          </w:tcPr>
          <w:p w14:paraId="6C66B8D0" w14:textId="244082F8"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Verify that the measurement of the span length corresponds to the drawings or </w:t>
            </w:r>
            <w:r w:rsidR="009E51B3">
              <w:rPr>
                <w:rFonts w:ascii="Calibri" w:eastAsia="Times New Roman" w:hAnsi="Calibri" w:cs="Times New Roman"/>
                <w:color w:val="000000"/>
              </w:rPr>
              <w:t>measurements</w:t>
            </w:r>
          </w:p>
        </w:tc>
      </w:tr>
      <w:tr w:rsidR="00131F1C" w:rsidRPr="00F35F7F" w14:paraId="2F179DEC"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3FDA6D32"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Connectivity</w:t>
            </w:r>
          </w:p>
        </w:tc>
        <w:tc>
          <w:tcPr>
            <w:tcW w:w="6300" w:type="dxa"/>
            <w:tcBorders>
              <w:left w:val="single" w:sz="4" w:space="0" w:color="BFBFBF"/>
            </w:tcBorders>
            <w:vAlign w:val="center"/>
          </w:tcPr>
          <w:p w14:paraId="399BF520" w14:textId="4B26291D"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all elements in the model have the proper connectivity (</w:t>
            </w:r>
            <w:r w:rsidR="009E51B3">
              <w:rPr>
                <w:rFonts w:ascii="Calibri" w:eastAsia="Times New Roman" w:hAnsi="Calibri" w:cs="Times New Roman"/>
                <w:color w:val="000000"/>
              </w:rPr>
              <w:t>t</w:t>
            </w:r>
            <w:r>
              <w:rPr>
                <w:rFonts w:ascii="Calibri" w:eastAsia="Times New Roman" w:hAnsi="Calibri" w:cs="Times New Roman"/>
                <w:color w:val="000000"/>
              </w:rPr>
              <w:t xml:space="preserve">hrough rigid links or </w:t>
            </w:r>
            <w:r w:rsidR="009E51B3">
              <w:rPr>
                <w:rFonts w:ascii="Calibri" w:eastAsia="Times New Roman" w:hAnsi="Calibri" w:cs="Times New Roman"/>
                <w:color w:val="000000"/>
              </w:rPr>
              <w:t>sharing of nodes</w:t>
            </w:r>
            <w:r>
              <w:rPr>
                <w:rFonts w:ascii="Calibri" w:eastAsia="Times New Roman" w:hAnsi="Calibri" w:cs="Times New Roman"/>
                <w:color w:val="000000"/>
              </w:rPr>
              <w:t>)</w:t>
            </w:r>
          </w:p>
        </w:tc>
      </w:tr>
      <w:tr w:rsidR="009E51B3" w:rsidRPr="009E51B3" w14:paraId="749C6D05"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tcPr>
          <w:p w14:paraId="35B0BCD2" w14:textId="5E41A174" w:rsidR="009E51B3" w:rsidRPr="009E51B3" w:rsidRDefault="009E51B3" w:rsidP="009E51B3">
            <w:pPr>
              <w:rPr>
                <w:rFonts w:ascii="Calibri" w:eastAsia="Times New Roman" w:hAnsi="Calibri" w:cs="Times New Roman"/>
                <w:b w:val="0"/>
                <w:color w:val="000000"/>
              </w:rPr>
            </w:pPr>
            <w:r w:rsidRPr="009E51B3">
              <w:rPr>
                <w:rFonts w:ascii="Calibri" w:eastAsia="Times New Roman" w:hAnsi="Calibri" w:cs="Times New Roman"/>
                <w:b w:val="0"/>
                <w:color w:val="000000"/>
              </w:rPr>
              <w:t>Load Cases</w:t>
            </w:r>
          </w:p>
        </w:tc>
        <w:tc>
          <w:tcPr>
            <w:tcW w:w="6300" w:type="dxa"/>
            <w:tcBorders>
              <w:left w:val="single" w:sz="4" w:space="0" w:color="BFBFBF"/>
            </w:tcBorders>
            <w:vAlign w:val="center"/>
          </w:tcPr>
          <w:p w14:paraId="58489C2E" w14:textId="5AFE17E3" w:rsidR="009E51B3" w:rsidRPr="009E51B3" w:rsidRDefault="009E51B3"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all load cases are properly defined</w:t>
            </w:r>
          </w:p>
        </w:tc>
      </w:tr>
      <w:tr w:rsidR="00131F1C" w:rsidRPr="00F35F7F" w14:paraId="0BC9BCD0"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381243A5"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Load Path Properties</w:t>
            </w:r>
          </w:p>
        </w:tc>
        <w:tc>
          <w:tcPr>
            <w:tcW w:w="6300" w:type="dxa"/>
            <w:tcBorders>
              <w:left w:val="single" w:sz="4" w:space="0" w:color="BFBFBF"/>
            </w:tcBorders>
            <w:vAlign w:val="center"/>
          </w:tcPr>
          <w:p w14:paraId="2FB9F3C6" w14:textId="099E97D7" w:rsidR="00131F1C" w:rsidRPr="00F35F7F" w:rsidRDefault="00131F1C" w:rsidP="009E51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all load</w:t>
            </w:r>
            <w:r w:rsidR="009E51B3">
              <w:rPr>
                <w:rFonts w:ascii="Calibri" w:eastAsia="Times New Roman" w:hAnsi="Calibri" w:cs="Times New Roman"/>
                <w:color w:val="000000"/>
              </w:rPr>
              <w:t xml:space="preserve"> paths</w:t>
            </w:r>
            <w:r>
              <w:rPr>
                <w:rFonts w:ascii="Calibri" w:eastAsia="Times New Roman" w:hAnsi="Calibri" w:cs="Times New Roman"/>
                <w:color w:val="000000"/>
              </w:rPr>
              <w:t xml:space="preserve"> </w:t>
            </w:r>
            <w:r w:rsidR="009E51B3">
              <w:rPr>
                <w:rFonts w:ascii="Calibri" w:eastAsia="Times New Roman" w:hAnsi="Calibri" w:cs="Times New Roman"/>
                <w:color w:val="000000"/>
              </w:rPr>
              <w:t>are properly defined</w:t>
            </w:r>
          </w:p>
        </w:tc>
      </w:tr>
      <w:tr w:rsidR="00131F1C" w:rsidRPr="00F35F7F" w14:paraId="7CF86841"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55D2EC9"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Load Path Location</w:t>
            </w:r>
          </w:p>
        </w:tc>
        <w:tc>
          <w:tcPr>
            <w:tcW w:w="6300" w:type="dxa"/>
            <w:tcBorders>
              <w:left w:val="single" w:sz="4" w:space="0" w:color="BFBFBF"/>
            </w:tcBorders>
            <w:vAlign w:val="center"/>
          </w:tcPr>
          <w:p w14:paraId="72D8A9D6" w14:textId="3A264A6C" w:rsidR="00131F1C" w:rsidRPr="00F35F7F" w:rsidRDefault="00131F1C" w:rsidP="009E51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Verify that all load paths are </w:t>
            </w:r>
            <w:r w:rsidR="009E51B3">
              <w:rPr>
                <w:rFonts w:ascii="Calibri" w:eastAsia="Times New Roman" w:hAnsi="Calibri" w:cs="Times New Roman"/>
                <w:color w:val="000000"/>
              </w:rPr>
              <w:t>properly located</w:t>
            </w:r>
          </w:p>
        </w:tc>
      </w:tr>
      <w:tr w:rsidR="00131F1C" w:rsidRPr="00F35F7F" w14:paraId="2D468059"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60C48D02"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Parapet Cross Section</w:t>
            </w:r>
          </w:p>
        </w:tc>
        <w:tc>
          <w:tcPr>
            <w:tcW w:w="6300" w:type="dxa"/>
            <w:tcBorders>
              <w:left w:val="single" w:sz="4" w:space="0" w:color="BFBFBF"/>
            </w:tcBorders>
            <w:vAlign w:val="center"/>
          </w:tcPr>
          <w:p w14:paraId="6F626841" w14:textId="151F793C" w:rsidR="00131F1C" w:rsidRPr="00F35F7F" w:rsidRDefault="00131F1C" w:rsidP="00CD2E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the correct par</w:t>
            </w:r>
            <w:r w:rsidR="00CD2EE2">
              <w:rPr>
                <w:rFonts w:ascii="Calibri" w:eastAsia="Times New Roman" w:hAnsi="Calibri" w:cs="Times New Roman"/>
                <w:color w:val="000000"/>
              </w:rPr>
              <w:t>apet cross section is assigned</w:t>
            </w:r>
          </w:p>
        </w:tc>
      </w:tr>
      <w:tr w:rsidR="00131F1C" w:rsidRPr="00F35F7F" w14:paraId="542615A9"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04B69E31"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Parapet Material</w:t>
            </w:r>
          </w:p>
        </w:tc>
        <w:tc>
          <w:tcPr>
            <w:tcW w:w="6300" w:type="dxa"/>
            <w:tcBorders>
              <w:left w:val="single" w:sz="4" w:space="0" w:color="BFBFBF"/>
            </w:tcBorders>
            <w:vAlign w:val="center"/>
          </w:tcPr>
          <w:p w14:paraId="6CDF78B1" w14:textId="313A59F9" w:rsidR="00131F1C" w:rsidRDefault="00131F1C" w:rsidP="00CD2E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that the correct parapet material properties </w:t>
            </w:r>
            <w:r w:rsidR="00CD2EE2">
              <w:rPr>
                <w:rFonts w:ascii="Calibri" w:eastAsia="Times New Roman" w:hAnsi="Calibri" w:cs="Times New Roman"/>
                <w:color w:val="000000"/>
              </w:rPr>
              <w:t>are</w:t>
            </w:r>
            <w:r>
              <w:rPr>
                <w:rFonts w:ascii="Calibri" w:eastAsia="Times New Roman" w:hAnsi="Calibri" w:cs="Times New Roman"/>
                <w:color w:val="000000"/>
              </w:rPr>
              <w:t xml:space="preserve"> assigned.</w:t>
            </w:r>
          </w:p>
        </w:tc>
      </w:tr>
      <w:tr w:rsidR="00131F1C" w:rsidRPr="00F35F7F" w14:paraId="5C2D0E15"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419DBDF"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Railing Cross Section</w:t>
            </w:r>
          </w:p>
        </w:tc>
        <w:tc>
          <w:tcPr>
            <w:tcW w:w="6300" w:type="dxa"/>
            <w:tcBorders>
              <w:left w:val="single" w:sz="4" w:space="0" w:color="BFBFBF"/>
            </w:tcBorders>
            <w:vAlign w:val="center"/>
          </w:tcPr>
          <w:p w14:paraId="7F14CDEE" w14:textId="34A62C3A" w:rsidR="00131F1C" w:rsidRPr="00F35F7F" w:rsidRDefault="00131F1C" w:rsidP="00CD2E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that the correct railing cross section </w:t>
            </w:r>
            <w:r w:rsidR="00CD2EE2">
              <w:rPr>
                <w:rFonts w:ascii="Calibri" w:eastAsia="Times New Roman" w:hAnsi="Calibri" w:cs="Times New Roman"/>
                <w:color w:val="000000"/>
              </w:rPr>
              <w:t>is</w:t>
            </w:r>
            <w:r>
              <w:rPr>
                <w:rFonts w:ascii="Calibri" w:eastAsia="Times New Roman" w:hAnsi="Calibri" w:cs="Times New Roman"/>
                <w:color w:val="000000"/>
              </w:rPr>
              <w:t xml:space="preserve"> assigned.</w:t>
            </w:r>
          </w:p>
        </w:tc>
      </w:tr>
      <w:tr w:rsidR="00131F1C" w:rsidRPr="00F35F7F" w14:paraId="7C75ED69"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78227C0"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Railing Material</w:t>
            </w:r>
          </w:p>
        </w:tc>
        <w:tc>
          <w:tcPr>
            <w:tcW w:w="6300" w:type="dxa"/>
            <w:tcBorders>
              <w:left w:val="single" w:sz="4" w:space="0" w:color="BFBFBF"/>
            </w:tcBorders>
            <w:vAlign w:val="center"/>
          </w:tcPr>
          <w:p w14:paraId="673BCEB5" w14:textId="564C19C7" w:rsidR="00131F1C" w:rsidRDefault="00131F1C" w:rsidP="00CD2E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Check that the correct railing material properties </w:t>
            </w:r>
            <w:r w:rsidR="00CD2EE2">
              <w:rPr>
                <w:rFonts w:ascii="Calibri" w:eastAsia="Times New Roman" w:hAnsi="Calibri" w:cs="Times New Roman"/>
                <w:color w:val="000000"/>
              </w:rPr>
              <w:t>are</w:t>
            </w:r>
            <w:r>
              <w:rPr>
                <w:rFonts w:ascii="Calibri" w:eastAsia="Times New Roman" w:hAnsi="Calibri" w:cs="Times New Roman"/>
                <w:color w:val="000000"/>
              </w:rPr>
              <w:t xml:space="preserve"> assigned.</w:t>
            </w:r>
          </w:p>
        </w:tc>
      </w:tr>
      <w:tr w:rsidR="00131F1C" w:rsidRPr="00F35F7F" w14:paraId="2995BA46"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tcPr>
          <w:p w14:paraId="5321D86B"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Diaphragm Cross Section</w:t>
            </w:r>
          </w:p>
        </w:tc>
        <w:tc>
          <w:tcPr>
            <w:tcW w:w="6300" w:type="dxa"/>
            <w:tcBorders>
              <w:left w:val="single" w:sz="4" w:space="0" w:color="BFBFBF"/>
            </w:tcBorders>
            <w:vAlign w:val="center"/>
          </w:tcPr>
          <w:p w14:paraId="547863B3" w14:textId="64FC3905" w:rsidR="00131F1C" w:rsidRDefault="00131F1C" w:rsidP="00CD2E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 that the correct diaphragm cross section</w:t>
            </w:r>
            <w:r w:rsidR="00CD2EE2">
              <w:rPr>
                <w:rFonts w:ascii="Calibri" w:eastAsia="Times New Roman" w:hAnsi="Calibri" w:cs="Times New Roman"/>
                <w:color w:val="000000"/>
              </w:rPr>
              <w:t>s</w:t>
            </w:r>
            <w:r>
              <w:rPr>
                <w:rFonts w:ascii="Calibri" w:eastAsia="Times New Roman" w:hAnsi="Calibri" w:cs="Times New Roman"/>
                <w:color w:val="000000"/>
              </w:rPr>
              <w:t xml:space="preserve"> </w:t>
            </w:r>
            <w:r w:rsidR="00CD2EE2">
              <w:rPr>
                <w:rFonts w:ascii="Calibri" w:eastAsia="Times New Roman" w:hAnsi="Calibri" w:cs="Times New Roman"/>
                <w:color w:val="000000"/>
              </w:rPr>
              <w:t>are</w:t>
            </w:r>
            <w:r>
              <w:rPr>
                <w:rFonts w:ascii="Calibri" w:eastAsia="Times New Roman" w:hAnsi="Calibri" w:cs="Times New Roman"/>
                <w:color w:val="000000"/>
              </w:rPr>
              <w:t xml:space="preserve"> assigned.</w:t>
            </w:r>
          </w:p>
        </w:tc>
      </w:tr>
      <w:tr w:rsidR="00131F1C" w:rsidRPr="00F35F7F" w14:paraId="603A8B90" w14:textId="77777777" w:rsidTr="006D6FAD">
        <w:trPr>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7017C6A6"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Diaphragm Spacing</w:t>
            </w:r>
          </w:p>
        </w:tc>
        <w:tc>
          <w:tcPr>
            <w:tcW w:w="6300" w:type="dxa"/>
            <w:tcBorders>
              <w:left w:val="single" w:sz="4" w:space="0" w:color="BFBFBF"/>
            </w:tcBorders>
            <w:vAlign w:val="center"/>
          </w:tcPr>
          <w:p w14:paraId="5B2CC97C" w14:textId="3B245E64" w:rsidR="00131F1C" w:rsidRPr="00F35F7F" w:rsidRDefault="00131F1C" w:rsidP="00CD2E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Verify that the diaphragm spacing corresponds to the drawings or measurements.</w:t>
            </w:r>
          </w:p>
        </w:tc>
      </w:tr>
      <w:tr w:rsidR="00131F1C" w:rsidRPr="00F35F7F" w14:paraId="1C26D71C" w14:textId="77777777" w:rsidTr="006D6FA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108F445" w14:textId="77777777" w:rsidR="00131F1C" w:rsidRPr="00FF391B" w:rsidRDefault="00131F1C" w:rsidP="009E51B3">
            <w:pPr>
              <w:rPr>
                <w:rFonts w:ascii="Calibri" w:eastAsia="Times New Roman" w:hAnsi="Calibri" w:cs="Times New Roman"/>
                <w:b w:val="0"/>
                <w:color w:val="000000"/>
              </w:rPr>
            </w:pPr>
            <w:r w:rsidRPr="00FF391B">
              <w:rPr>
                <w:rFonts w:ascii="Calibri" w:eastAsia="Times New Roman" w:hAnsi="Calibri" w:cs="Times New Roman"/>
                <w:b w:val="0"/>
                <w:color w:val="000000"/>
              </w:rPr>
              <w:t>Diaphragm Geometry</w:t>
            </w:r>
          </w:p>
        </w:tc>
        <w:tc>
          <w:tcPr>
            <w:tcW w:w="6300" w:type="dxa"/>
            <w:tcBorders>
              <w:left w:val="single" w:sz="4" w:space="0" w:color="BFBFBF"/>
            </w:tcBorders>
            <w:vAlign w:val="center"/>
          </w:tcPr>
          <w:p w14:paraId="0F8FD68F" w14:textId="3CEBB5F5" w:rsidR="00131F1C" w:rsidRPr="00F35F7F" w:rsidRDefault="00131F1C" w:rsidP="00CD2E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Verify the proper configuration </w:t>
            </w:r>
            <w:r w:rsidR="00CD2EE2">
              <w:rPr>
                <w:rFonts w:ascii="Calibri" w:eastAsia="Times New Roman" w:hAnsi="Calibri" w:cs="Times New Roman"/>
                <w:color w:val="000000"/>
              </w:rPr>
              <w:t>of diaphragm beam elements</w:t>
            </w:r>
            <w:commentRangeEnd w:id="64"/>
            <w:r w:rsidR="00FC16A4">
              <w:rPr>
                <w:rStyle w:val="CommentReference"/>
              </w:rPr>
              <w:commentReference w:id="64"/>
            </w:r>
          </w:p>
        </w:tc>
      </w:tr>
    </w:tbl>
    <w:p w14:paraId="7ED85E88" w14:textId="57625937" w:rsidR="007B46B7" w:rsidRDefault="007B46B7" w:rsidP="006D6FAD"/>
    <w:p w14:paraId="73056E2A" w14:textId="77777777" w:rsidR="008C1521" w:rsidRPr="00CD0C98" w:rsidRDefault="008C1521" w:rsidP="006D6FAD"/>
    <w:p w14:paraId="6FB286B1" w14:textId="67268F94" w:rsidR="00CD0C98" w:rsidRDefault="008C6A80" w:rsidP="008C1521">
      <w:pPr>
        <w:pStyle w:val="Heading1"/>
        <w:numPr>
          <w:ilvl w:val="0"/>
          <w:numId w:val="2"/>
        </w:numPr>
        <w:ind w:left="540" w:hanging="540"/>
      </w:pPr>
      <w:r>
        <w:t xml:space="preserve">Dead Load &amp; Live Load Analysis </w:t>
      </w:r>
    </w:p>
    <w:p w14:paraId="2AD421F8" w14:textId="2EE619AE" w:rsidR="008C6A80" w:rsidRDefault="008C6A80" w:rsidP="008C1521">
      <w:pPr>
        <w:pStyle w:val="Heading2"/>
        <w:numPr>
          <w:ilvl w:val="1"/>
          <w:numId w:val="2"/>
        </w:numPr>
        <w:ind w:left="540" w:hanging="540"/>
      </w:pPr>
      <w:r>
        <w:t>Dead Load</w:t>
      </w:r>
    </w:p>
    <w:p w14:paraId="4C73F8E9" w14:textId="42588747" w:rsidR="00CD0C98" w:rsidRPr="00CD0C98" w:rsidRDefault="00FC16A4" w:rsidP="006D6FAD">
      <w:pPr>
        <w:jc w:val="both"/>
      </w:pPr>
      <w:r>
        <w:t>Three</w:t>
      </w:r>
      <w:r w:rsidR="0027707B" w:rsidRPr="0027707B">
        <w:t xml:space="preserve"> dead load cases are considered se</w:t>
      </w:r>
      <w:r>
        <w:t xml:space="preserve">parately, initial dead load, </w:t>
      </w:r>
      <w:r w:rsidR="0027707B" w:rsidRPr="0027707B">
        <w:t>superimposed dead load</w:t>
      </w:r>
      <w:r>
        <w:t>, and dead load from the wearing surface</w:t>
      </w:r>
      <w:r w:rsidR="0027707B" w:rsidRPr="0027707B">
        <w:t xml:space="preserve">. </w:t>
      </w:r>
      <w:r w:rsidR="00FC13FF">
        <w:t xml:space="preserve">Each load case is defined by manipulating </w:t>
      </w:r>
      <w:r w:rsidR="00725FF2">
        <w:t>the mass and stiffness through</w:t>
      </w:r>
      <w:r w:rsidR="00FC13FF">
        <w:t xml:space="preserve"> material properties (</w:t>
      </w:r>
      <w:r w:rsidR="00725FF2">
        <w:t>density</w:t>
      </w:r>
      <w:r w:rsidR="00FC13FF">
        <w:t xml:space="preserve"> and </w:t>
      </w:r>
      <w:r w:rsidR="00725FF2">
        <w:t>modulus of elasticity</w:t>
      </w:r>
      <w:r w:rsidR="00FC13FF">
        <w:t xml:space="preserve">) of specific components of the structure. </w:t>
      </w:r>
      <w:r w:rsidR="008D21D6">
        <w:t>This section provides a description of each dead load case as well as the application of each case.</w:t>
      </w:r>
    </w:p>
    <w:p w14:paraId="2727F432" w14:textId="2D660FED" w:rsidR="008C6A80" w:rsidRPr="008C1521" w:rsidRDefault="0027707B" w:rsidP="008C1521">
      <w:pPr>
        <w:pStyle w:val="Heading3"/>
      </w:pPr>
      <w:r w:rsidRPr="008C1521">
        <w:t>Initial</w:t>
      </w:r>
      <w:r w:rsidR="008C6A80" w:rsidRPr="008C1521">
        <w:t xml:space="preserve"> Dead Load (DC1)</w:t>
      </w:r>
    </w:p>
    <w:p w14:paraId="3D924B6C" w14:textId="30F25323" w:rsidR="00CD0C98" w:rsidRDefault="0027707B" w:rsidP="006D6FAD">
      <w:pPr>
        <w:jc w:val="both"/>
      </w:pPr>
      <w:r w:rsidRPr="0027707B">
        <w:t xml:space="preserve">Included in the initial dead load case is the self-weight of </w:t>
      </w:r>
      <w:r w:rsidR="00FC16A4">
        <w:t>the steel</w:t>
      </w:r>
      <w:r w:rsidRPr="0027707B">
        <w:t xml:space="preserve"> components </w:t>
      </w:r>
      <w:r w:rsidR="00FC16A4">
        <w:t xml:space="preserve">(girders, diaphragms, and connections) </w:t>
      </w:r>
      <w:r w:rsidRPr="0027707B">
        <w:t xml:space="preserve">as well as the self-weight of the deck. For analysis of this load case, the stiffness of the </w:t>
      </w:r>
      <w:r w:rsidR="00FC16A4">
        <w:t xml:space="preserve">steel component is </w:t>
      </w:r>
      <w:r w:rsidR="00C60D8B">
        <w:t>included</w:t>
      </w:r>
      <w:r w:rsidR="00FC16A4">
        <w:t xml:space="preserve"> but the stiffness of the deck is not</w:t>
      </w:r>
      <w:r w:rsidRPr="0027707B">
        <w:t xml:space="preserve">. </w:t>
      </w:r>
      <w:r w:rsidR="000A36A9">
        <w:t>T</w:t>
      </w:r>
      <w:r w:rsidR="00FC16A4">
        <w:t>his is achieved by setting the modulus of e</w:t>
      </w:r>
      <w:r w:rsidR="000A36A9">
        <w:t>lasticity for the deck to an arbitrarily small value before running the linear static solver in Strand7</w:t>
      </w:r>
      <w:r w:rsidR="00725FF2">
        <w:t>, ensuring that the dead load of the un-cured concrete is accounted for while providing no stiffness</w:t>
      </w:r>
      <w:r w:rsidR="00C60D8B">
        <w:t>.</w:t>
      </w:r>
      <w:r w:rsidR="00725FF2">
        <w:t xml:space="preserve"> Table X below summarizes the state of each component for this load case.</w:t>
      </w:r>
    </w:p>
    <w:tbl>
      <w:tblPr>
        <w:tblStyle w:val="TableGrid"/>
        <w:tblW w:w="8635" w:type="dxa"/>
        <w:tblLook w:val="04A0" w:firstRow="1" w:lastRow="0" w:firstColumn="1" w:lastColumn="0" w:noHBand="0" w:noVBand="1"/>
      </w:tblPr>
      <w:tblGrid>
        <w:gridCol w:w="1727"/>
        <w:gridCol w:w="1727"/>
        <w:gridCol w:w="1727"/>
        <w:gridCol w:w="1727"/>
        <w:gridCol w:w="1727"/>
      </w:tblGrid>
      <w:tr w:rsidR="00725FF2" w:rsidRPr="00725FF2" w14:paraId="1169D70D" w14:textId="77777777" w:rsidTr="006D6FAD">
        <w:tc>
          <w:tcPr>
            <w:tcW w:w="1727" w:type="dxa"/>
          </w:tcPr>
          <w:p w14:paraId="7B6A91F8" w14:textId="4A22E087" w:rsidR="00725FF2" w:rsidRPr="00725FF2" w:rsidRDefault="00725FF2" w:rsidP="00725FF2">
            <w:pPr>
              <w:rPr>
                <w:b/>
                <w:sz w:val="20"/>
              </w:rPr>
            </w:pPr>
            <w:r w:rsidRPr="00725FF2">
              <w:rPr>
                <w:b/>
                <w:sz w:val="20"/>
              </w:rPr>
              <w:t>Component(s)</w:t>
            </w:r>
          </w:p>
        </w:tc>
        <w:tc>
          <w:tcPr>
            <w:tcW w:w="1727" w:type="dxa"/>
          </w:tcPr>
          <w:p w14:paraId="426ECFCE" w14:textId="05648F99" w:rsidR="00725FF2" w:rsidRPr="00725FF2" w:rsidRDefault="00725FF2" w:rsidP="00725FF2">
            <w:pPr>
              <w:rPr>
                <w:b/>
                <w:sz w:val="20"/>
              </w:rPr>
            </w:pPr>
            <w:r w:rsidRPr="00725FF2">
              <w:rPr>
                <w:b/>
                <w:sz w:val="20"/>
              </w:rPr>
              <w:t>Mass</w:t>
            </w:r>
          </w:p>
        </w:tc>
        <w:tc>
          <w:tcPr>
            <w:tcW w:w="1727" w:type="dxa"/>
          </w:tcPr>
          <w:p w14:paraId="3026DD4A" w14:textId="40A296D9" w:rsidR="00725FF2" w:rsidRPr="00725FF2" w:rsidRDefault="00725FF2" w:rsidP="00725FF2">
            <w:pPr>
              <w:rPr>
                <w:b/>
                <w:sz w:val="20"/>
              </w:rPr>
            </w:pPr>
            <w:r w:rsidRPr="00725FF2">
              <w:rPr>
                <w:b/>
                <w:sz w:val="20"/>
              </w:rPr>
              <w:t>Stiffness</w:t>
            </w:r>
          </w:p>
        </w:tc>
        <w:tc>
          <w:tcPr>
            <w:tcW w:w="1727" w:type="dxa"/>
          </w:tcPr>
          <w:p w14:paraId="5E043659" w14:textId="56C781C8" w:rsidR="00725FF2" w:rsidRPr="00725FF2" w:rsidRDefault="00725FF2" w:rsidP="00725FF2">
            <w:pPr>
              <w:rPr>
                <w:b/>
                <w:sz w:val="20"/>
              </w:rPr>
            </w:pPr>
            <w:r w:rsidRPr="00725FF2">
              <w:rPr>
                <w:b/>
                <w:sz w:val="20"/>
              </w:rPr>
              <w:t>Density</w:t>
            </w:r>
          </w:p>
        </w:tc>
        <w:tc>
          <w:tcPr>
            <w:tcW w:w="1727" w:type="dxa"/>
          </w:tcPr>
          <w:p w14:paraId="62A5E5B2" w14:textId="4E2DC383" w:rsidR="00725FF2" w:rsidRPr="00725FF2" w:rsidRDefault="00725FF2" w:rsidP="00725FF2">
            <w:pPr>
              <w:rPr>
                <w:b/>
                <w:sz w:val="20"/>
              </w:rPr>
            </w:pPr>
            <w:r w:rsidRPr="00725FF2">
              <w:rPr>
                <w:b/>
                <w:sz w:val="20"/>
              </w:rPr>
              <w:t xml:space="preserve">Modulus </w:t>
            </w:r>
          </w:p>
        </w:tc>
      </w:tr>
      <w:tr w:rsidR="00725FF2" w:rsidRPr="00725FF2" w14:paraId="4F63C4DE" w14:textId="77777777" w:rsidTr="006D6FAD">
        <w:trPr>
          <w:trHeight w:val="845"/>
        </w:trPr>
        <w:tc>
          <w:tcPr>
            <w:tcW w:w="1727" w:type="dxa"/>
            <w:vAlign w:val="center"/>
          </w:tcPr>
          <w:p w14:paraId="246BCB17" w14:textId="148EB511" w:rsidR="00725FF2" w:rsidRPr="00725FF2" w:rsidRDefault="00725FF2" w:rsidP="00725FF2">
            <w:pPr>
              <w:rPr>
                <w:sz w:val="20"/>
              </w:rPr>
            </w:pPr>
            <w:r w:rsidRPr="00725FF2">
              <w:rPr>
                <w:sz w:val="20"/>
              </w:rPr>
              <w:t>Girders, Diaphragms, Connections</w:t>
            </w:r>
          </w:p>
        </w:tc>
        <w:tc>
          <w:tcPr>
            <w:tcW w:w="1727" w:type="dxa"/>
            <w:vAlign w:val="center"/>
          </w:tcPr>
          <w:p w14:paraId="565B0221" w14:textId="782CFC20" w:rsidR="00725FF2" w:rsidRPr="00725FF2" w:rsidRDefault="00725FF2" w:rsidP="00725FF2">
            <w:pPr>
              <w:rPr>
                <w:sz w:val="20"/>
              </w:rPr>
            </w:pPr>
            <w:r w:rsidRPr="00725FF2">
              <w:rPr>
                <w:sz w:val="20"/>
              </w:rPr>
              <w:t>Yes</w:t>
            </w:r>
          </w:p>
        </w:tc>
        <w:tc>
          <w:tcPr>
            <w:tcW w:w="1727" w:type="dxa"/>
            <w:vAlign w:val="center"/>
          </w:tcPr>
          <w:p w14:paraId="7C6D7E7B" w14:textId="037744F3" w:rsidR="00725FF2" w:rsidRPr="00725FF2" w:rsidRDefault="00725FF2" w:rsidP="00725FF2">
            <w:pPr>
              <w:rPr>
                <w:sz w:val="20"/>
              </w:rPr>
            </w:pPr>
            <w:r w:rsidRPr="00725FF2">
              <w:rPr>
                <w:sz w:val="20"/>
              </w:rPr>
              <w:t>Yes</w:t>
            </w:r>
          </w:p>
        </w:tc>
        <w:tc>
          <w:tcPr>
            <w:tcW w:w="1727" w:type="dxa"/>
            <w:vAlign w:val="center"/>
          </w:tcPr>
          <w:p w14:paraId="0F9A345D" w14:textId="645EDB61" w:rsidR="00725FF2" w:rsidRPr="00725FF2" w:rsidRDefault="00725FF2" w:rsidP="00725FF2">
            <w:pPr>
              <w:rPr>
                <w:sz w:val="20"/>
              </w:rPr>
            </w:pPr>
            <w:r>
              <w:rPr>
                <w:sz w:val="20"/>
              </w:rPr>
              <w:t>Specified density of component(s)</w:t>
            </w:r>
          </w:p>
        </w:tc>
        <w:tc>
          <w:tcPr>
            <w:tcW w:w="1727" w:type="dxa"/>
            <w:vAlign w:val="center"/>
          </w:tcPr>
          <w:p w14:paraId="29D79B0B" w14:textId="073DF753" w:rsidR="00725FF2" w:rsidRPr="00725FF2" w:rsidRDefault="00725FF2" w:rsidP="00725FF2">
            <w:pPr>
              <w:rPr>
                <w:sz w:val="20"/>
              </w:rPr>
            </w:pPr>
            <w:r w:rsidRPr="00725FF2">
              <w:rPr>
                <w:sz w:val="20"/>
              </w:rPr>
              <w:t xml:space="preserve">Specified </w:t>
            </w:r>
            <w:r>
              <w:rPr>
                <w:sz w:val="20"/>
              </w:rPr>
              <w:t>modulus</w:t>
            </w:r>
            <w:r w:rsidRPr="00725FF2">
              <w:rPr>
                <w:sz w:val="20"/>
              </w:rPr>
              <w:t xml:space="preserve"> </w:t>
            </w:r>
            <w:r>
              <w:rPr>
                <w:sz w:val="20"/>
              </w:rPr>
              <w:t>of component(s)</w:t>
            </w:r>
          </w:p>
        </w:tc>
      </w:tr>
      <w:tr w:rsidR="00C60D8B" w:rsidRPr="00725FF2" w14:paraId="100646AE" w14:textId="77777777" w:rsidTr="006D6FAD">
        <w:trPr>
          <w:trHeight w:val="629"/>
        </w:trPr>
        <w:tc>
          <w:tcPr>
            <w:tcW w:w="1727" w:type="dxa"/>
            <w:vAlign w:val="center"/>
          </w:tcPr>
          <w:p w14:paraId="41846A9D" w14:textId="77793EDF" w:rsidR="00C60D8B" w:rsidRPr="00725FF2" w:rsidRDefault="00C60D8B" w:rsidP="00C60D8B">
            <w:pPr>
              <w:rPr>
                <w:sz w:val="20"/>
              </w:rPr>
            </w:pPr>
            <w:r>
              <w:rPr>
                <w:sz w:val="20"/>
              </w:rPr>
              <w:t>Deck</w:t>
            </w:r>
          </w:p>
        </w:tc>
        <w:tc>
          <w:tcPr>
            <w:tcW w:w="1727" w:type="dxa"/>
            <w:vAlign w:val="center"/>
          </w:tcPr>
          <w:p w14:paraId="0FFAED71" w14:textId="5C6C0BC9" w:rsidR="00C60D8B" w:rsidRPr="00725FF2" w:rsidRDefault="00C60D8B" w:rsidP="00C60D8B">
            <w:pPr>
              <w:rPr>
                <w:sz w:val="20"/>
              </w:rPr>
            </w:pPr>
            <w:r>
              <w:rPr>
                <w:sz w:val="20"/>
              </w:rPr>
              <w:t>Yes</w:t>
            </w:r>
          </w:p>
        </w:tc>
        <w:tc>
          <w:tcPr>
            <w:tcW w:w="1727" w:type="dxa"/>
            <w:vAlign w:val="center"/>
          </w:tcPr>
          <w:p w14:paraId="2873CAD0" w14:textId="6664EF62" w:rsidR="00C60D8B" w:rsidRPr="00725FF2" w:rsidRDefault="00C60D8B" w:rsidP="00C60D8B">
            <w:pPr>
              <w:rPr>
                <w:sz w:val="20"/>
              </w:rPr>
            </w:pPr>
            <w:r>
              <w:rPr>
                <w:sz w:val="20"/>
              </w:rPr>
              <w:t>No</w:t>
            </w:r>
          </w:p>
        </w:tc>
        <w:tc>
          <w:tcPr>
            <w:tcW w:w="1727" w:type="dxa"/>
            <w:vAlign w:val="center"/>
          </w:tcPr>
          <w:p w14:paraId="7D386154" w14:textId="239389FA" w:rsidR="00C60D8B" w:rsidRPr="00725FF2" w:rsidRDefault="00C60D8B" w:rsidP="00C60D8B">
            <w:pPr>
              <w:rPr>
                <w:sz w:val="20"/>
              </w:rPr>
            </w:pPr>
            <w:r>
              <w:rPr>
                <w:sz w:val="20"/>
              </w:rPr>
              <w:t>Specified density of component(s)</w:t>
            </w:r>
          </w:p>
        </w:tc>
        <w:tc>
          <w:tcPr>
            <w:tcW w:w="1727" w:type="dxa"/>
            <w:vAlign w:val="center"/>
          </w:tcPr>
          <w:p w14:paraId="76FAD690" w14:textId="430C544D" w:rsidR="00C60D8B" w:rsidRPr="00C60D8B" w:rsidRDefault="00C60D8B" w:rsidP="00C60D8B">
            <w:pPr>
              <w:rPr>
                <w:sz w:val="20"/>
              </w:rPr>
            </w:pPr>
            <w:r>
              <w:rPr>
                <w:sz w:val="20"/>
              </w:rPr>
              <w:t xml:space="preserve">1.0 </w:t>
            </w:r>
            <w:proofErr w:type="spellStart"/>
            <w:r>
              <w:rPr>
                <w:sz w:val="20"/>
              </w:rPr>
              <w:t>lb</w:t>
            </w:r>
            <w:proofErr w:type="spellEnd"/>
            <w:r>
              <w:rPr>
                <w:sz w:val="20"/>
              </w:rPr>
              <w:t>/in</w:t>
            </w:r>
            <w:r>
              <w:rPr>
                <w:sz w:val="20"/>
                <w:vertAlign w:val="superscript"/>
              </w:rPr>
              <w:t>2</w:t>
            </w:r>
          </w:p>
        </w:tc>
      </w:tr>
    </w:tbl>
    <w:p w14:paraId="1D95BEB1" w14:textId="77777777" w:rsidR="00725FF2" w:rsidRPr="00CD0C98" w:rsidRDefault="00725FF2" w:rsidP="006D6FAD">
      <w:pPr>
        <w:jc w:val="both"/>
      </w:pPr>
    </w:p>
    <w:p w14:paraId="42CFF87B" w14:textId="3064351E" w:rsidR="008C6A80" w:rsidRPr="008C1521" w:rsidRDefault="008C6A80" w:rsidP="008C1521">
      <w:pPr>
        <w:pStyle w:val="Heading3"/>
      </w:pPr>
      <w:r w:rsidRPr="008C1521">
        <w:t>Superimposed Dead Load (</w:t>
      </w:r>
      <w:r w:rsidR="002B3867" w:rsidRPr="008C1521">
        <w:t>DC2)</w:t>
      </w:r>
    </w:p>
    <w:p w14:paraId="2DE3FD7C" w14:textId="692FD4C4" w:rsidR="00FC16A4" w:rsidRDefault="00FC16A4" w:rsidP="006D6FAD">
      <w:pPr>
        <w:jc w:val="both"/>
      </w:pPr>
      <w:r>
        <w:t>Superimpose</w:t>
      </w:r>
      <w:r w:rsidR="00FC13FF">
        <w:t>d</w:t>
      </w:r>
      <w:r>
        <w:t xml:space="preserve"> dead load considers only the self-weight of the components that were built after the deck has cured (e.g. sidewalks and barriers). The stiffness of these components </w:t>
      </w:r>
      <w:r w:rsidR="00FC13FF">
        <w:t xml:space="preserve">is </w:t>
      </w:r>
      <w:r w:rsidR="00C60D8B">
        <w:t>ignored</w:t>
      </w:r>
      <w:r w:rsidR="00FC13FF">
        <w:t xml:space="preserve"> by setting the</w:t>
      </w:r>
      <w:r w:rsidR="00C60D8B">
        <w:t>ir</w:t>
      </w:r>
      <w:r w:rsidR="00FC13FF">
        <w:t xml:space="preserve"> modulus of elasticity to an arbitrarily small value. </w:t>
      </w:r>
      <w:r w:rsidR="00C60D8B">
        <w:t>The stiffness of the cured concrete deck is included but the</w:t>
      </w:r>
      <w:r w:rsidR="00FC13FF">
        <w:t xml:space="preserve"> mass of the deck and all steel components (girders, diaphragms, and connections) is </w:t>
      </w:r>
      <w:r w:rsidR="00C60D8B">
        <w:t>ignored</w:t>
      </w:r>
      <w:r w:rsidR="00FC13FF">
        <w:t xml:space="preserve"> for this</w:t>
      </w:r>
      <w:r w:rsidR="00C60D8B">
        <w:t xml:space="preserve"> load case by setting the density of each component to 0. This ensures that the dead load for each component is only accounted for once. </w:t>
      </w:r>
    </w:p>
    <w:tbl>
      <w:tblPr>
        <w:tblStyle w:val="TableGrid"/>
        <w:tblW w:w="8635" w:type="dxa"/>
        <w:tblLook w:val="04A0" w:firstRow="1" w:lastRow="0" w:firstColumn="1" w:lastColumn="0" w:noHBand="0" w:noVBand="1"/>
      </w:tblPr>
      <w:tblGrid>
        <w:gridCol w:w="1727"/>
        <w:gridCol w:w="1727"/>
        <w:gridCol w:w="1727"/>
        <w:gridCol w:w="1727"/>
        <w:gridCol w:w="1727"/>
      </w:tblGrid>
      <w:tr w:rsidR="00C60D8B" w:rsidRPr="00725FF2" w14:paraId="0DD49E57" w14:textId="77777777" w:rsidTr="006D6FAD">
        <w:tc>
          <w:tcPr>
            <w:tcW w:w="1727" w:type="dxa"/>
          </w:tcPr>
          <w:p w14:paraId="6455C12C" w14:textId="77777777" w:rsidR="00C60D8B" w:rsidRPr="00725FF2" w:rsidRDefault="00C60D8B" w:rsidP="00B73FBB">
            <w:pPr>
              <w:rPr>
                <w:b/>
                <w:sz w:val="20"/>
              </w:rPr>
            </w:pPr>
            <w:r w:rsidRPr="00725FF2">
              <w:rPr>
                <w:b/>
                <w:sz w:val="20"/>
              </w:rPr>
              <w:t>Component(s)</w:t>
            </w:r>
          </w:p>
        </w:tc>
        <w:tc>
          <w:tcPr>
            <w:tcW w:w="1727" w:type="dxa"/>
          </w:tcPr>
          <w:p w14:paraId="48E0A4A1" w14:textId="77777777" w:rsidR="00C60D8B" w:rsidRPr="00725FF2" w:rsidRDefault="00C60D8B" w:rsidP="00B73FBB">
            <w:pPr>
              <w:rPr>
                <w:b/>
                <w:sz w:val="20"/>
              </w:rPr>
            </w:pPr>
            <w:r w:rsidRPr="00725FF2">
              <w:rPr>
                <w:b/>
                <w:sz w:val="20"/>
              </w:rPr>
              <w:t>Mass</w:t>
            </w:r>
          </w:p>
        </w:tc>
        <w:tc>
          <w:tcPr>
            <w:tcW w:w="1727" w:type="dxa"/>
          </w:tcPr>
          <w:p w14:paraId="6D1880B0" w14:textId="77777777" w:rsidR="00C60D8B" w:rsidRPr="00725FF2" w:rsidRDefault="00C60D8B" w:rsidP="00B73FBB">
            <w:pPr>
              <w:rPr>
                <w:b/>
                <w:sz w:val="20"/>
              </w:rPr>
            </w:pPr>
            <w:r w:rsidRPr="00725FF2">
              <w:rPr>
                <w:b/>
                <w:sz w:val="20"/>
              </w:rPr>
              <w:t>Stiffness</w:t>
            </w:r>
          </w:p>
        </w:tc>
        <w:tc>
          <w:tcPr>
            <w:tcW w:w="1727" w:type="dxa"/>
          </w:tcPr>
          <w:p w14:paraId="600DD5B9" w14:textId="77777777" w:rsidR="00C60D8B" w:rsidRPr="00725FF2" w:rsidRDefault="00C60D8B" w:rsidP="00B73FBB">
            <w:pPr>
              <w:rPr>
                <w:b/>
                <w:sz w:val="20"/>
              </w:rPr>
            </w:pPr>
            <w:r w:rsidRPr="00725FF2">
              <w:rPr>
                <w:b/>
                <w:sz w:val="20"/>
              </w:rPr>
              <w:t>Density</w:t>
            </w:r>
          </w:p>
        </w:tc>
        <w:tc>
          <w:tcPr>
            <w:tcW w:w="1727" w:type="dxa"/>
          </w:tcPr>
          <w:p w14:paraId="0DCD08BB" w14:textId="77777777" w:rsidR="00C60D8B" w:rsidRPr="00725FF2" w:rsidRDefault="00C60D8B" w:rsidP="00B73FBB">
            <w:pPr>
              <w:rPr>
                <w:b/>
                <w:sz w:val="20"/>
              </w:rPr>
            </w:pPr>
            <w:r w:rsidRPr="00725FF2">
              <w:rPr>
                <w:b/>
                <w:sz w:val="20"/>
              </w:rPr>
              <w:t xml:space="preserve">Modulus </w:t>
            </w:r>
          </w:p>
        </w:tc>
      </w:tr>
      <w:tr w:rsidR="00C60D8B" w:rsidRPr="00725FF2" w14:paraId="083CBF10" w14:textId="77777777" w:rsidTr="006D6FAD">
        <w:trPr>
          <w:trHeight w:val="845"/>
        </w:trPr>
        <w:tc>
          <w:tcPr>
            <w:tcW w:w="1727" w:type="dxa"/>
            <w:vAlign w:val="center"/>
          </w:tcPr>
          <w:p w14:paraId="30CB301F" w14:textId="77777777" w:rsidR="00C60D8B" w:rsidRPr="00725FF2" w:rsidRDefault="00C60D8B" w:rsidP="00B73FBB">
            <w:pPr>
              <w:rPr>
                <w:sz w:val="20"/>
              </w:rPr>
            </w:pPr>
            <w:r w:rsidRPr="00725FF2">
              <w:rPr>
                <w:sz w:val="20"/>
              </w:rPr>
              <w:t>Girders, Diaphragms, Connections</w:t>
            </w:r>
          </w:p>
        </w:tc>
        <w:tc>
          <w:tcPr>
            <w:tcW w:w="1727" w:type="dxa"/>
            <w:vAlign w:val="center"/>
          </w:tcPr>
          <w:p w14:paraId="7E01D7CB" w14:textId="1B842516" w:rsidR="00C60D8B" w:rsidRPr="00725FF2" w:rsidRDefault="00C60D8B" w:rsidP="00B73FBB">
            <w:pPr>
              <w:rPr>
                <w:sz w:val="20"/>
              </w:rPr>
            </w:pPr>
            <w:r>
              <w:rPr>
                <w:sz w:val="20"/>
              </w:rPr>
              <w:t>No</w:t>
            </w:r>
          </w:p>
        </w:tc>
        <w:tc>
          <w:tcPr>
            <w:tcW w:w="1727" w:type="dxa"/>
            <w:vAlign w:val="center"/>
          </w:tcPr>
          <w:p w14:paraId="27C09257" w14:textId="77777777" w:rsidR="00C60D8B" w:rsidRPr="00725FF2" w:rsidRDefault="00C60D8B" w:rsidP="00B73FBB">
            <w:pPr>
              <w:rPr>
                <w:sz w:val="20"/>
              </w:rPr>
            </w:pPr>
            <w:r w:rsidRPr="00725FF2">
              <w:rPr>
                <w:sz w:val="20"/>
              </w:rPr>
              <w:t>Yes</w:t>
            </w:r>
          </w:p>
        </w:tc>
        <w:tc>
          <w:tcPr>
            <w:tcW w:w="1727" w:type="dxa"/>
            <w:vAlign w:val="center"/>
          </w:tcPr>
          <w:p w14:paraId="21BAD65E" w14:textId="03F1DF36" w:rsidR="00C60D8B" w:rsidRPr="00725FF2" w:rsidRDefault="00C60D8B" w:rsidP="00B73FBB">
            <w:pPr>
              <w:rPr>
                <w:sz w:val="20"/>
              </w:rPr>
            </w:pPr>
            <w:r>
              <w:rPr>
                <w:sz w:val="20"/>
              </w:rPr>
              <w:t xml:space="preserve">0 </w:t>
            </w:r>
            <w:proofErr w:type="spellStart"/>
            <w:r>
              <w:rPr>
                <w:sz w:val="20"/>
              </w:rPr>
              <w:t>lb</w:t>
            </w:r>
            <w:proofErr w:type="spellEnd"/>
            <w:r>
              <w:rPr>
                <w:sz w:val="20"/>
              </w:rPr>
              <w:t>/in</w:t>
            </w:r>
            <w:r>
              <w:rPr>
                <w:sz w:val="20"/>
                <w:vertAlign w:val="superscript"/>
              </w:rPr>
              <w:t>3</w:t>
            </w:r>
          </w:p>
        </w:tc>
        <w:tc>
          <w:tcPr>
            <w:tcW w:w="1727" w:type="dxa"/>
            <w:vAlign w:val="center"/>
          </w:tcPr>
          <w:p w14:paraId="17BEA7EC" w14:textId="77777777" w:rsidR="00C60D8B" w:rsidRPr="00725FF2" w:rsidRDefault="00C60D8B" w:rsidP="00B73FBB">
            <w:pPr>
              <w:rPr>
                <w:sz w:val="20"/>
              </w:rPr>
            </w:pPr>
            <w:r w:rsidRPr="00725FF2">
              <w:rPr>
                <w:sz w:val="20"/>
              </w:rPr>
              <w:t xml:space="preserve">Specified </w:t>
            </w:r>
            <w:r>
              <w:rPr>
                <w:sz w:val="20"/>
              </w:rPr>
              <w:t>modulus</w:t>
            </w:r>
            <w:r w:rsidRPr="00725FF2">
              <w:rPr>
                <w:sz w:val="20"/>
              </w:rPr>
              <w:t xml:space="preserve"> </w:t>
            </w:r>
            <w:r>
              <w:rPr>
                <w:sz w:val="20"/>
              </w:rPr>
              <w:t>of component(s)</w:t>
            </w:r>
          </w:p>
        </w:tc>
      </w:tr>
      <w:tr w:rsidR="00C60D8B" w:rsidRPr="00725FF2" w14:paraId="445CA352" w14:textId="77777777" w:rsidTr="006D6FAD">
        <w:trPr>
          <w:trHeight w:val="629"/>
        </w:trPr>
        <w:tc>
          <w:tcPr>
            <w:tcW w:w="1727" w:type="dxa"/>
            <w:vAlign w:val="center"/>
          </w:tcPr>
          <w:p w14:paraId="1D7A7061" w14:textId="77777777" w:rsidR="00C60D8B" w:rsidRPr="00725FF2" w:rsidRDefault="00C60D8B" w:rsidP="00B73FBB">
            <w:pPr>
              <w:rPr>
                <w:sz w:val="20"/>
              </w:rPr>
            </w:pPr>
            <w:r>
              <w:rPr>
                <w:sz w:val="20"/>
              </w:rPr>
              <w:t>Deck</w:t>
            </w:r>
          </w:p>
        </w:tc>
        <w:tc>
          <w:tcPr>
            <w:tcW w:w="1727" w:type="dxa"/>
            <w:vAlign w:val="center"/>
          </w:tcPr>
          <w:p w14:paraId="7D35E91D" w14:textId="774D0B7C" w:rsidR="00C60D8B" w:rsidRPr="00725FF2" w:rsidRDefault="00C60D8B" w:rsidP="00B73FBB">
            <w:pPr>
              <w:rPr>
                <w:sz w:val="20"/>
              </w:rPr>
            </w:pPr>
            <w:r>
              <w:rPr>
                <w:sz w:val="20"/>
              </w:rPr>
              <w:t>No</w:t>
            </w:r>
          </w:p>
        </w:tc>
        <w:tc>
          <w:tcPr>
            <w:tcW w:w="1727" w:type="dxa"/>
            <w:vAlign w:val="center"/>
          </w:tcPr>
          <w:p w14:paraId="183D005D" w14:textId="08E1C6BA" w:rsidR="00C60D8B" w:rsidRPr="00725FF2" w:rsidRDefault="00C60D8B" w:rsidP="00B73FBB">
            <w:pPr>
              <w:rPr>
                <w:sz w:val="20"/>
              </w:rPr>
            </w:pPr>
            <w:r>
              <w:rPr>
                <w:sz w:val="20"/>
              </w:rPr>
              <w:t>Yes</w:t>
            </w:r>
          </w:p>
        </w:tc>
        <w:tc>
          <w:tcPr>
            <w:tcW w:w="1727" w:type="dxa"/>
            <w:vAlign w:val="center"/>
          </w:tcPr>
          <w:p w14:paraId="7743A8F4" w14:textId="1560425E" w:rsidR="00C60D8B" w:rsidRPr="00725FF2" w:rsidRDefault="00C60D8B" w:rsidP="00B73FBB">
            <w:pPr>
              <w:rPr>
                <w:sz w:val="20"/>
              </w:rPr>
            </w:pPr>
            <w:r>
              <w:rPr>
                <w:sz w:val="20"/>
              </w:rPr>
              <w:t xml:space="preserve">0 </w:t>
            </w:r>
            <w:proofErr w:type="spellStart"/>
            <w:r>
              <w:rPr>
                <w:sz w:val="20"/>
              </w:rPr>
              <w:t>lb</w:t>
            </w:r>
            <w:proofErr w:type="spellEnd"/>
            <w:r>
              <w:rPr>
                <w:sz w:val="20"/>
              </w:rPr>
              <w:t>/in</w:t>
            </w:r>
            <w:r>
              <w:rPr>
                <w:sz w:val="20"/>
                <w:vertAlign w:val="superscript"/>
              </w:rPr>
              <w:t>3</w:t>
            </w:r>
          </w:p>
        </w:tc>
        <w:tc>
          <w:tcPr>
            <w:tcW w:w="1727" w:type="dxa"/>
            <w:vAlign w:val="center"/>
          </w:tcPr>
          <w:p w14:paraId="79B5892E" w14:textId="686389D8" w:rsidR="00C60D8B" w:rsidRPr="00C60D8B" w:rsidRDefault="00C60D8B" w:rsidP="00B73FBB">
            <w:pPr>
              <w:rPr>
                <w:sz w:val="20"/>
              </w:rPr>
            </w:pPr>
            <w:r w:rsidRPr="00725FF2">
              <w:rPr>
                <w:sz w:val="20"/>
              </w:rPr>
              <w:t xml:space="preserve">Specified </w:t>
            </w:r>
            <w:r>
              <w:rPr>
                <w:sz w:val="20"/>
              </w:rPr>
              <w:t>modulus</w:t>
            </w:r>
            <w:r w:rsidRPr="00725FF2">
              <w:rPr>
                <w:sz w:val="20"/>
              </w:rPr>
              <w:t xml:space="preserve"> </w:t>
            </w:r>
            <w:r>
              <w:rPr>
                <w:sz w:val="20"/>
              </w:rPr>
              <w:t>of component(s)</w:t>
            </w:r>
          </w:p>
        </w:tc>
      </w:tr>
      <w:tr w:rsidR="00A57E29" w:rsidRPr="00725FF2" w14:paraId="02C5EA6F" w14:textId="77777777" w:rsidTr="006D6FAD">
        <w:trPr>
          <w:trHeight w:val="629"/>
        </w:trPr>
        <w:tc>
          <w:tcPr>
            <w:tcW w:w="1727" w:type="dxa"/>
            <w:vAlign w:val="center"/>
          </w:tcPr>
          <w:p w14:paraId="3FDC6ED8" w14:textId="50B21058" w:rsidR="00A57E29" w:rsidRDefault="00A57E29" w:rsidP="00A57E29">
            <w:pPr>
              <w:rPr>
                <w:sz w:val="20"/>
              </w:rPr>
            </w:pPr>
            <w:r>
              <w:rPr>
                <w:sz w:val="20"/>
              </w:rPr>
              <w:t>Sidewalks, Barriers</w:t>
            </w:r>
          </w:p>
        </w:tc>
        <w:tc>
          <w:tcPr>
            <w:tcW w:w="1727" w:type="dxa"/>
            <w:vAlign w:val="center"/>
          </w:tcPr>
          <w:p w14:paraId="0695319C" w14:textId="203F9FDA" w:rsidR="00A57E29" w:rsidRDefault="00A57E29" w:rsidP="00A57E29">
            <w:pPr>
              <w:rPr>
                <w:sz w:val="20"/>
              </w:rPr>
            </w:pPr>
            <w:r>
              <w:rPr>
                <w:sz w:val="20"/>
              </w:rPr>
              <w:t>Yes</w:t>
            </w:r>
          </w:p>
        </w:tc>
        <w:tc>
          <w:tcPr>
            <w:tcW w:w="1727" w:type="dxa"/>
            <w:vAlign w:val="center"/>
          </w:tcPr>
          <w:p w14:paraId="249CD8AF" w14:textId="1BB416EC" w:rsidR="00A57E29" w:rsidRDefault="00A57E29" w:rsidP="00A57E29">
            <w:pPr>
              <w:rPr>
                <w:sz w:val="20"/>
              </w:rPr>
            </w:pPr>
            <w:r>
              <w:rPr>
                <w:sz w:val="20"/>
              </w:rPr>
              <w:t>No</w:t>
            </w:r>
          </w:p>
        </w:tc>
        <w:tc>
          <w:tcPr>
            <w:tcW w:w="1727" w:type="dxa"/>
            <w:vAlign w:val="center"/>
          </w:tcPr>
          <w:p w14:paraId="30316F17" w14:textId="451AA5F5" w:rsidR="00A57E29" w:rsidRDefault="00A57E29" w:rsidP="00A57E29">
            <w:pPr>
              <w:rPr>
                <w:sz w:val="20"/>
              </w:rPr>
            </w:pPr>
            <w:r>
              <w:rPr>
                <w:sz w:val="20"/>
              </w:rPr>
              <w:t>Specified density of component(s)</w:t>
            </w:r>
          </w:p>
        </w:tc>
        <w:tc>
          <w:tcPr>
            <w:tcW w:w="1727" w:type="dxa"/>
            <w:vAlign w:val="center"/>
          </w:tcPr>
          <w:p w14:paraId="737FA410" w14:textId="50138FF6" w:rsidR="00A57E29" w:rsidRDefault="00A57E29" w:rsidP="00A57E29">
            <w:pPr>
              <w:rPr>
                <w:sz w:val="20"/>
              </w:rPr>
            </w:pPr>
            <w:r>
              <w:rPr>
                <w:sz w:val="20"/>
              </w:rPr>
              <w:t xml:space="preserve">1.0 </w:t>
            </w:r>
            <w:proofErr w:type="spellStart"/>
            <w:r>
              <w:rPr>
                <w:sz w:val="20"/>
              </w:rPr>
              <w:t>lb</w:t>
            </w:r>
            <w:proofErr w:type="spellEnd"/>
            <w:r>
              <w:rPr>
                <w:sz w:val="20"/>
              </w:rPr>
              <w:t>/in</w:t>
            </w:r>
            <w:r>
              <w:rPr>
                <w:sz w:val="20"/>
                <w:vertAlign w:val="superscript"/>
              </w:rPr>
              <w:t>2</w:t>
            </w:r>
          </w:p>
        </w:tc>
      </w:tr>
    </w:tbl>
    <w:p w14:paraId="64B73AC0" w14:textId="77777777" w:rsidR="00C60D8B" w:rsidRPr="00FC13FF" w:rsidRDefault="00C60D8B" w:rsidP="006D6FAD">
      <w:pPr>
        <w:jc w:val="both"/>
      </w:pPr>
    </w:p>
    <w:p w14:paraId="3F7C6A1D" w14:textId="075D8475" w:rsidR="008C6A80" w:rsidRPr="008C1521" w:rsidRDefault="008C6A80" w:rsidP="008C1521">
      <w:pPr>
        <w:pStyle w:val="Heading3"/>
      </w:pPr>
      <w:r w:rsidRPr="008C1521">
        <w:t>Wearing Surface</w:t>
      </w:r>
      <w:r w:rsidR="002B3867" w:rsidRPr="008C1521">
        <w:t xml:space="preserve"> (DW)</w:t>
      </w:r>
    </w:p>
    <w:p w14:paraId="388B8D55" w14:textId="3E314EFB" w:rsidR="00A57E29" w:rsidRDefault="00CE5545" w:rsidP="006D6FAD">
      <w:pPr>
        <w:jc w:val="both"/>
      </w:pPr>
      <w:r>
        <w:t xml:space="preserve">The wearing surface may be applied to the structure in one of two ways. The first is to </w:t>
      </w:r>
      <w:r w:rsidR="007F46A2">
        <w:t>use non-structural lumped mass on the deck nodes with a mass equivalent to that of the wearing surface over the tributary area of each node. The second is to model the wearing surface as a second layer of shell elements with</w:t>
      </w:r>
      <w:r w:rsidR="00A57E29">
        <w:t xml:space="preserve"> the</w:t>
      </w:r>
      <w:r w:rsidR="007F46A2">
        <w:t xml:space="preserve"> proper material </w:t>
      </w:r>
      <w:r w:rsidR="00A57E29">
        <w:t>properties, thickness, and geometric offset</w:t>
      </w:r>
      <w:r w:rsidR="007F46A2">
        <w:t xml:space="preserve">. The stiffness of the wearing surface is not considered and therefore only contributes to the overall dead load. Stiffness of </w:t>
      </w:r>
      <w:del w:id="94" w:author="John Braley" w:date="2016-11-01T14:35:00Z">
        <w:r w:rsidR="007F46A2" w:rsidDel="00C00917">
          <w:delText>the wearing surface</w:delText>
        </w:r>
        <w:r w:rsidR="00A57E29" w:rsidDel="00C00917">
          <w:delText xml:space="preserve"> as well as </w:delText>
        </w:r>
      </w:del>
      <w:r w:rsidR="00A57E29">
        <w:t>the barriers and sidewalks</w:t>
      </w:r>
      <w:r w:rsidR="007F46A2">
        <w:t xml:space="preserve"> is </w:t>
      </w:r>
      <w:ins w:id="95" w:author="John Braley" w:date="2016-11-01T14:35:00Z">
        <w:r w:rsidR="00C00917">
          <w:t xml:space="preserve">also </w:t>
        </w:r>
      </w:ins>
      <w:r w:rsidR="007F46A2">
        <w:t>ignored.</w:t>
      </w:r>
      <w:r w:rsidR="00A57E29" w:rsidRPr="00A57E29">
        <w:t xml:space="preserve"> </w:t>
      </w:r>
      <w:r w:rsidR="00A57E29">
        <w:t>Table X below summarizes the state of each component for this load case.</w:t>
      </w:r>
    </w:p>
    <w:tbl>
      <w:tblPr>
        <w:tblStyle w:val="TableGrid"/>
        <w:tblW w:w="8635" w:type="dxa"/>
        <w:tblLook w:val="04A0" w:firstRow="1" w:lastRow="0" w:firstColumn="1" w:lastColumn="0" w:noHBand="0" w:noVBand="1"/>
      </w:tblPr>
      <w:tblGrid>
        <w:gridCol w:w="1727"/>
        <w:gridCol w:w="1727"/>
        <w:gridCol w:w="1727"/>
        <w:gridCol w:w="1727"/>
        <w:gridCol w:w="1727"/>
      </w:tblGrid>
      <w:tr w:rsidR="00A57E29" w:rsidRPr="00725FF2" w14:paraId="456CBC26" w14:textId="77777777" w:rsidTr="006D6FAD">
        <w:tc>
          <w:tcPr>
            <w:tcW w:w="1727" w:type="dxa"/>
          </w:tcPr>
          <w:p w14:paraId="4292C63C" w14:textId="77777777" w:rsidR="00A57E29" w:rsidRPr="00725FF2" w:rsidRDefault="00A57E29" w:rsidP="00B73FBB">
            <w:pPr>
              <w:rPr>
                <w:b/>
                <w:sz w:val="20"/>
              </w:rPr>
            </w:pPr>
            <w:r w:rsidRPr="00725FF2">
              <w:rPr>
                <w:b/>
                <w:sz w:val="20"/>
              </w:rPr>
              <w:t>Component(s)</w:t>
            </w:r>
          </w:p>
        </w:tc>
        <w:tc>
          <w:tcPr>
            <w:tcW w:w="1727" w:type="dxa"/>
          </w:tcPr>
          <w:p w14:paraId="13CBCD6E" w14:textId="77777777" w:rsidR="00A57E29" w:rsidRPr="00725FF2" w:rsidRDefault="00A57E29" w:rsidP="00B73FBB">
            <w:pPr>
              <w:rPr>
                <w:b/>
                <w:sz w:val="20"/>
              </w:rPr>
            </w:pPr>
            <w:r w:rsidRPr="00725FF2">
              <w:rPr>
                <w:b/>
                <w:sz w:val="20"/>
              </w:rPr>
              <w:t>Mass</w:t>
            </w:r>
          </w:p>
        </w:tc>
        <w:tc>
          <w:tcPr>
            <w:tcW w:w="1727" w:type="dxa"/>
          </w:tcPr>
          <w:p w14:paraId="0C94C271" w14:textId="77777777" w:rsidR="00A57E29" w:rsidRPr="00725FF2" w:rsidRDefault="00A57E29" w:rsidP="00B73FBB">
            <w:pPr>
              <w:rPr>
                <w:b/>
                <w:sz w:val="20"/>
              </w:rPr>
            </w:pPr>
            <w:r w:rsidRPr="00725FF2">
              <w:rPr>
                <w:b/>
                <w:sz w:val="20"/>
              </w:rPr>
              <w:t>Stiffness</w:t>
            </w:r>
          </w:p>
        </w:tc>
        <w:tc>
          <w:tcPr>
            <w:tcW w:w="1727" w:type="dxa"/>
          </w:tcPr>
          <w:p w14:paraId="41F4157C" w14:textId="77777777" w:rsidR="00A57E29" w:rsidRPr="00725FF2" w:rsidRDefault="00A57E29" w:rsidP="00B73FBB">
            <w:pPr>
              <w:rPr>
                <w:b/>
                <w:sz w:val="20"/>
              </w:rPr>
            </w:pPr>
            <w:r w:rsidRPr="00725FF2">
              <w:rPr>
                <w:b/>
                <w:sz w:val="20"/>
              </w:rPr>
              <w:t>Density</w:t>
            </w:r>
          </w:p>
        </w:tc>
        <w:tc>
          <w:tcPr>
            <w:tcW w:w="1727" w:type="dxa"/>
          </w:tcPr>
          <w:p w14:paraId="4BE904DF" w14:textId="77777777" w:rsidR="00A57E29" w:rsidRPr="00725FF2" w:rsidRDefault="00A57E29" w:rsidP="00B73FBB">
            <w:pPr>
              <w:rPr>
                <w:b/>
                <w:sz w:val="20"/>
              </w:rPr>
            </w:pPr>
            <w:r w:rsidRPr="00725FF2">
              <w:rPr>
                <w:b/>
                <w:sz w:val="20"/>
              </w:rPr>
              <w:t xml:space="preserve">Modulus </w:t>
            </w:r>
          </w:p>
        </w:tc>
      </w:tr>
      <w:tr w:rsidR="00A57E29" w:rsidRPr="00725FF2" w14:paraId="35C18C89" w14:textId="77777777" w:rsidTr="006D6FAD">
        <w:trPr>
          <w:trHeight w:val="845"/>
        </w:trPr>
        <w:tc>
          <w:tcPr>
            <w:tcW w:w="1727" w:type="dxa"/>
            <w:vAlign w:val="center"/>
          </w:tcPr>
          <w:p w14:paraId="777ACF2C" w14:textId="77777777" w:rsidR="00A57E29" w:rsidRPr="00725FF2" w:rsidRDefault="00A57E29" w:rsidP="00B73FBB">
            <w:pPr>
              <w:rPr>
                <w:sz w:val="20"/>
              </w:rPr>
            </w:pPr>
            <w:r w:rsidRPr="00725FF2">
              <w:rPr>
                <w:sz w:val="20"/>
              </w:rPr>
              <w:t>Girders, Diaphragms, Connections</w:t>
            </w:r>
          </w:p>
        </w:tc>
        <w:tc>
          <w:tcPr>
            <w:tcW w:w="1727" w:type="dxa"/>
            <w:vAlign w:val="center"/>
          </w:tcPr>
          <w:p w14:paraId="3D6AD53A" w14:textId="77777777" w:rsidR="00A57E29" w:rsidRPr="00725FF2" w:rsidRDefault="00A57E29" w:rsidP="00B73FBB">
            <w:pPr>
              <w:rPr>
                <w:sz w:val="20"/>
              </w:rPr>
            </w:pPr>
            <w:r>
              <w:rPr>
                <w:sz w:val="20"/>
              </w:rPr>
              <w:t>No</w:t>
            </w:r>
          </w:p>
        </w:tc>
        <w:tc>
          <w:tcPr>
            <w:tcW w:w="1727" w:type="dxa"/>
            <w:vAlign w:val="center"/>
          </w:tcPr>
          <w:p w14:paraId="4682F0DB" w14:textId="77777777" w:rsidR="00A57E29" w:rsidRPr="00725FF2" w:rsidRDefault="00A57E29" w:rsidP="00B73FBB">
            <w:pPr>
              <w:rPr>
                <w:sz w:val="20"/>
              </w:rPr>
            </w:pPr>
            <w:r w:rsidRPr="00725FF2">
              <w:rPr>
                <w:sz w:val="20"/>
              </w:rPr>
              <w:t>Yes</w:t>
            </w:r>
          </w:p>
        </w:tc>
        <w:tc>
          <w:tcPr>
            <w:tcW w:w="1727" w:type="dxa"/>
            <w:vAlign w:val="center"/>
          </w:tcPr>
          <w:p w14:paraId="285ED2C8" w14:textId="77777777" w:rsidR="00A57E29" w:rsidRPr="00725FF2" w:rsidRDefault="00A57E29" w:rsidP="00B73FBB">
            <w:pPr>
              <w:rPr>
                <w:sz w:val="20"/>
              </w:rPr>
            </w:pPr>
            <w:r>
              <w:rPr>
                <w:sz w:val="20"/>
              </w:rPr>
              <w:t xml:space="preserve">0 </w:t>
            </w:r>
            <w:proofErr w:type="spellStart"/>
            <w:r>
              <w:rPr>
                <w:sz w:val="20"/>
              </w:rPr>
              <w:t>lb</w:t>
            </w:r>
            <w:proofErr w:type="spellEnd"/>
            <w:r>
              <w:rPr>
                <w:sz w:val="20"/>
              </w:rPr>
              <w:t>/in</w:t>
            </w:r>
            <w:r>
              <w:rPr>
                <w:sz w:val="20"/>
                <w:vertAlign w:val="superscript"/>
              </w:rPr>
              <w:t>3</w:t>
            </w:r>
          </w:p>
        </w:tc>
        <w:tc>
          <w:tcPr>
            <w:tcW w:w="1727" w:type="dxa"/>
            <w:vAlign w:val="center"/>
          </w:tcPr>
          <w:p w14:paraId="58C91899" w14:textId="77777777" w:rsidR="00A57E29" w:rsidRPr="00725FF2" w:rsidRDefault="00A57E29" w:rsidP="00B73FBB">
            <w:pPr>
              <w:rPr>
                <w:sz w:val="20"/>
              </w:rPr>
            </w:pPr>
            <w:r w:rsidRPr="00725FF2">
              <w:rPr>
                <w:sz w:val="20"/>
              </w:rPr>
              <w:t xml:space="preserve">Specified </w:t>
            </w:r>
            <w:r>
              <w:rPr>
                <w:sz w:val="20"/>
              </w:rPr>
              <w:t>modulus</w:t>
            </w:r>
            <w:r w:rsidRPr="00725FF2">
              <w:rPr>
                <w:sz w:val="20"/>
              </w:rPr>
              <w:t xml:space="preserve"> </w:t>
            </w:r>
            <w:r>
              <w:rPr>
                <w:sz w:val="20"/>
              </w:rPr>
              <w:t>of component(s)</w:t>
            </w:r>
          </w:p>
        </w:tc>
      </w:tr>
      <w:tr w:rsidR="00A57E29" w:rsidRPr="00725FF2" w14:paraId="77D1FEB6" w14:textId="77777777" w:rsidTr="006D6FAD">
        <w:trPr>
          <w:trHeight w:val="629"/>
        </w:trPr>
        <w:tc>
          <w:tcPr>
            <w:tcW w:w="1727" w:type="dxa"/>
            <w:vAlign w:val="center"/>
          </w:tcPr>
          <w:p w14:paraId="5D392D46" w14:textId="77777777" w:rsidR="00A57E29" w:rsidRPr="00725FF2" w:rsidRDefault="00A57E29" w:rsidP="00B73FBB">
            <w:pPr>
              <w:rPr>
                <w:sz w:val="20"/>
              </w:rPr>
            </w:pPr>
            <w:r>
              <w:rPr>
                <w:sz w:val="20"/>
              </w:rPr>
              <w:t>Deck</w:t>
            </w:r>
          </w:p>
        </w:tc>
        <w:tc>
          <w:tcPr>
            <w:tcW w:w="1727" w:type="dxa"/>
            <w:vAlign w:val="center"/>
          </w:tcPr>
          <w:p w14:paraId="758AB789" w14:textId="77777777" w:rsidR="00A57E29" w:rsidRPr="00725FF2" w:rsidRDefault="00A57E29" w:rsidP="00B73FBB">
            <w:pPr>
              <w:rPr>
                <w:sz w:val="20"/>
              </w:rPr>
            </w:pPr>
            <w:r>
              <w:rPr>
                <w:sz w:val="20"/>
              </w:rPr>
              <w:t>No</w:t>
            </w:r>
          </w:p>
        </w:tc>
        <w:tc>
          <w:tcPr>
            <w:tcW w:w="1727" w:type="dxa"/>
            <w:vAlign w:val="center"/>
          </w:tcPr>
          <w:p w14:paraId="65AFEC31" w14:textId="77777777" w:rsidR="00A57E29" w:rsidRPr="00725FF2" w:rsidRDefault="00A57E29" w:rsidP="00B73FBB">
            <w:pPr>
              <w:rPr>
                <w:sz w:val="20"/>
              </w:rPr>
            </w:pPr>
            <w:r>
              <w:rPr>
                <w:sz w:val="20"/>
              </w:rPr>
              <w:t>Yes</w:t>
            </w:r>
          </w:p>
        </w:tc>
        <w:tc>
          <w:tcPr>
            <w:tcW w:w="1727" w:type="dxa"/>
            <w:vAlign w:val="center"/>
          </w:tcPr>
          <w:p w14:paraId="29050385" w14:textId="77777777" w:rsidR="00A57E29" w:rsidRPr="00725FF2" w:rsidRDefault="00A57E29" w:rsidP="00B73FBB">
            <w:pPr>
              <w:rPr>
                <w:sz w:val="20"/>
              </w:rPr>
            </w:pPr>
            <w:r>
              <w:rPr>
                <w:sz w:val="20"/>
              </w:rPr>
              <w:t xml:space="preserve">0 </w:t>
            </w:r>
            <w:proofErr w:type="spellStart"/>
            <w:r>
              <w:rPr>
                <w:sz w:val="20"/>
              </w:rPr>
              <w:t>lb</w:t>
            </w:r>
            <w:proofErr w:type="spellEnd"/>
            <w:r>
              <w:rPr>
                <w:sz w:val="20"/>
              </w:rPr>
              <w:t>/in</w:t>
            </w:r>
            <w:r>
              <w:rPr>
                <w:sz w:val="20"/>
                <w:vertAlign w:val="superscript"/>
              </w:rPr>
              <w:t>3</w:t>
            </w:r>
          </w:p>
        </w:tc>
        <w:tc>
          <w:tcPr>
            <w:tcW w:w="1727" w:type="dxa"/>
            <w:vAlign w:val="center"/>
          </w:tcPr>
          <w:p w14:paraId="4064D87D" w14:textId="77777777" w:rsidR="00A57E29" w:rsidRPr="00C60D8B" w:rsidRDefault="00A57E29" w:rsidP="00B73FBB">
            <w:pPr>
              <w:rPr>
                <w:sz w:val="20"/>
              </w:rPr>
            </w:pPr>
            <w:r w:rsidRPr="00725FF2">
              <w:rPr>
                <w:sz w:val="20"/>
              </w:rPr>
              <w:t xml:space="preserve">Specified </w:t>
            </w:r>
            <w:r>
              <w:rPr>
                <w:sz w:val="20"/>
              </w:rPr>
              <w:t>modulus</w:t>
            </w:r>
            <w:r w:rsidRPr="00725FF2">
              <w:rPr>
                <w:sz w:val="20"/>
              </w:rPr>
              <w:t xml:space="preserve"> </w:t>
            </w:r>
            <w:r>
              <w:rPr>
                <w:sz w:val="20"/>
              </w:rPr>
              <w:t>of component(s)</w:t>
            </w:r>
          </w:p>
        </w:tc>
      </w:tr>
      <w:tr w:rsidR="00A57E29" w:rsidRPr="00725FF2" w14:paraId="26A0B588" w14:textId="77777777" w:rsidTr="006D6FAD">
        <w:trPr>
          <w:trHeight w:val="629"/>
        </w:trPr>
        <w:tc>
          <w:tcPr>
            <w:tcW w:w="1727" w:type="dxa"/>
            <w:vAlign w:val="center"/>
          </w:tcPr>
          <w:p w14:paraId="4E257B03" w14:textId="77777777" w:rsidR="00A57E29" w:rsidRDefault="00A57E29" w:rsidP="00B73FBB">
            <w:pPr>
              <w:rPr>
                <w:sz w:val="20"/>
              </w:rPr>
            </w:pPr>
            <w:r>
              <w:rPr>
                <w:sz w:val="20"/>
              </w:rPr>
              <w:t>Sidewalks, Barriers</w:t>
            </w:r>
          </w:p>
        </w:tc>
        <w:tc>
          <w:tcPr>
            <w:tcW w:w="1727" w:type="dxa"/>
            <w:vAlign w:val="center"/>
          </w:tcPr>
          <w:p w14:paraId="0EECF557" w14:textId="22D0AC76" w:rsidR="00A57E29" w:rsidRDefault="00A57E29" w:rsidP="00B73FBB">
            <w:pPr>
              <w:rPr>
                <w:sz w:val="20"/>
              </w:rPr>
            </w:pPr>
            <w:r>
              <w:rPr>
                <w:sz w:val="20"/>
              </w:rPr>
              <w:t>No</w:t>
            </w:r>
          </w:p>
        </w:tc>
        <w:tc>
          <w:tcPr>
            <w:tcW w:w="1727" w:type="dxa"/>
            <w:vAlign w:val="center"/>
          </w:tcPr>
          <w:p w14:paraId="338CB684" w14:textId="1CAD5D12" w:rsidR="00A57E29" w:rsidRDefault="00A57E29" w:rsidP="00B73FBB">
            <w:pPr>
              <w:rPr>
                <w:sz w:val="20"/>
              </w:rPr>
            </w:pPr>
            <w:del w:id="96" w:author="John Braley" w:date="2016-11-01T14:36:00Z">
              <w:r w:rsidDel="00C00917">
                <w:rPr>
                  <w:sz w:val="20"/>
                </w:rPr>
                <w:delText>Yes</w:delText>
              </w:r>
            </w:del>
            <w:ins w:id="97" w:author="John Braley" w:date="2016-11-01T14:36:00Z">
              <w:r w:rsidR="00C00917">
                <w:rPr>
                  <w:sz w:val="20"/>
                </w:rPr>
                <w:t>No</w:t>
              </w:r>
            </w:ins>
          </w:p>
        </w:tc>
        <w:tc>
          <w:tcPr>
            <w:tcW w:w="1727" w:type="dxa"/>
            <w:vAlign w:val="center"/>
          </w:tcPr>
          <w:p w14:paraId="3842AA5D" w14:textId="35307D1C" w:rsidR="00A57E29" w:rsidRDefault="00A57E29" w:rsidP="00B73FBB">
            <w:pPr>
              <w:rPr>
                <w:sz w:val="20"/>
              </w:rPr>
            </w:pPr>
            <w:r>
              <w:rPr>
                <w:sz w:val="20"/>
              </w:rPr>
              <w:t xml:space="preserve">0 </w:t>
            </w:r>
            <w:proofErr w:type="spellStart"/>
            <w:r>
              <w:rPr>
                <w:sz w:val="20"/>
              </w:rPr>
              <w:t>lb</w:t>
            </w:r>
            <w:proofErr w:type="spellEnd"/>
            <w:r>
              <w:rPr>
                <w:sz w:val="20"/>
              </w:rPr>
              <w:t>/in</w:t>
            </w:r>
            <w:r>
              <w:rPr>
                <w:sz w:val="20"/>
                <w:vertAlign w:val="superscript"/>
              </w:rPr>
              <w:t>3</w:t>
            </w:r>
          </w:p>
        </w:tc>
        <w:tc>
          <w:tcPr>
            <w:tcW w:w="1727" w:type="dxa"/>
            <w:vAlign w:val="center"/>
          </w:tcPr>
          <w:p w14:paraId="708E8567" w14:textId="77777777" w:rsidR="00A57E29" w:rsidRDefault="00A57E29" w:rsidP="00B73FBB">
            <w:pPr>
              <w:rPr>
                <w:sz w:val="20"/>
              </w:rPr>
            </w:pPr>
            <w:r>
              <w:rPr>
                <w:sz w:val="20"/>
              </w:rPr>
              <w:t xml:space="preserve">1.0 </w:t>
            </w:r>
            <w:proofErr w:type="spellStart"/>
            <w:r>
              <w:rPr>
                <w:sz w:val="20"/>
              </w:rPr>
              <w:t>lb</w:t>
            </w:r>
            <w:proofErr w:type="spellEnd"/>
            <w:r>
              <w:rPr>
                <w:sz w:val="20"/>
              </w:rPr>
              <w:t>/in</w:t>
            </w:r>
            <w:r>
              <w:rPr>
                <w:sz w:val="20"/>
                <w:vertAlign w:val="superscript"/>
              </w:rPr>
              <w:t>2</w:t>
            </w:r>
          </w:p>
        </w:tc>
      </w:tr>
      <w:tr w:rsidR="00A57E29" w:rsidRPr="00725FF2" w14:paraId="1FB1686C" w14:textId="77777777" w:rsidTr="006D6FAD">
        <w:trPr>
          <w:trHeight w:val="629"/>
        </w:trPr>
        <w:tc>
          <w:tcPr>
            <w:tcW w:w="1727" w:type="dxa"/>
            <w:vAlign w:val="center"/>
          </w:tcPr>
          <w:p w14:paraId="3E5A2612" w14:textId="0D3DE88C" w:rsidR="00A57E29" w:rsidRDefault="00A57E29" w:rsidP="00A57E29">
            <w:pPr>
              <w:rPr>
                <w:sz w:val="20"/>
              </w:rPr>
            </w:pPr>
            <w:r>
              <w:rPr>
                <w:sz w:val="20"/>
              </w:rPr>
              <w:t>Wearing Surface</w:t>
            </w:r>
          </w:p>
        </w:tc>
        <w:tc>
          <w:tcPr>
            <w:tcW w:w="1727" w:type="dxa"/>
            <w:vAlign w:val="center"/>
          </w:tcPr>
          <w:p w14:paraId="237361CC" w14:textId="4C006FC5" w:rsidR="00A57E29" w:rsidRDefault="00A57E29" w:rsidP="00A57E29">
            <w:pPr>
              <w:rPr>
                <w:sz w:val="20"/>
              </w:rPr>
            </w:pPr>
            <w:r>
              <w:rPr>
                <w:sz w:val="20"/>
              </w:rPr>
              <w:t>Yes</w:t>
            </w:r>
          </w:p>
        </w:tc>
        <w:tc>
          <w:tcPr>
            <w:tcW w:w="1727" w:type="dxa"/>
            <w:vAlign w:val="center"/>
          </w:tcPr>
          <w:p w14:paraId="1C7BA01C" w14:textId="11108689" w:rsidR="00A57E29" w:rsidRDefault="00A57E29" w:rsidP="00A57E29">
            <w:pPr>
              <w:rPr>
                <w:sz w:val="20"/>
              </w:rPr>
            </w:pPr>
            <w:r>
              <w:rPr>
                <w:sz w:val="20"/>
              </w:rPr>
              <w:t>No</w:t>
            </w:r>
          </w:p>
        </w:tc>
        <w:tc>
          <w:tcPr>
            <w:tcW w:w="1727" w:type="dxa"/>
            <w:vAlign w:val="center"/>
          </w:tcPr>
          <w:p w14:paraId="4DBA1336" w14:textId="52889F6E" w:rsidR="00A57E29" w:rsidRDefault="00A57E29" w:rsidP="00A57E29">
            <w:pPr>
              <w:rPr>
                <w:sz w:val="20"/>
              </w:rPr>
            </w:pPr>
            <w:r>
              <w:rPr>
                <w:sz w:val="20"/>
              </w:rPr>
              <w:t>Specified density of component(s)</w:t>
            </w:r>
          </w:p>
        </w:tc>
        <w:tc>
          <w:tcPr>
            <w:tcW w:w="1727" w:type="dxa"/>
            <w:vAlign w:val="center"/>
          </w:tcPr>
          <w:p w14:paraId="767FCB91" w14:textId="76D7E595" w:rsidR="00A57E29" w:rsidRDefault="00A57E29" w:rsidP="00A57E29">
            <w:pPr>
              <w:rPr>
                <w:sz w:val="20"/>
              </w:rPr>
            </w:pPr>
            <w:r>
              <w:rPr>
                <w:sz w:val="20"/>
              </w:rPr>
              <w:t xml:space="preserve">1.0 </w:t>
            </w:r>
            <w:proofErr w:type="spellStart"/>
            <w:r>
              <w:rPr>
                <w:sz w:val="20"/>
              </w:rPr>
              <w:t>lb</w:t>
            </w:r>
            <w:proofErr w:type="spellEnd"/>
            <w:r>
              <w:rPr>
                <w:sz w:val="20"/>
              </w:rPr>
              <w:t>/in</w:t>
            </w:r>
            <w:r>
              <w:rPr>
                <w:sz w:val="20"/>
                <w:vertAlign w:val="superscript"/>
              </w:rPr>
              <w:t>2</w:t>
            </w:r>
          </w:p>
        </w:tc>
      </w:tr>
    </w:tbl>
    <w:p w14:paraId="35E8E480" w14:textId="77777777" w:rsidR="00A57E29" w:rsidRPr="00CD0C98" w:rsidRDefault="00A57E29" w:rsidP="006D6FAD">
      <w:pPr>
        <w:jc w:val="both"/>
      </w:pPr>
    </w:p>
    <w:p w14:paraId="5994F621" w14:textId="5BBAD15F" w:rsidR="001C7082" w:rsidRPr="008F1165" w:rsidRDefault="001C7082" w:rsidP="008C1521">
      <w:pPr>
        <w:pStyle w:val="Heading2"/>
        <w:numPr>
          <w:ilvl w:val="1"/>
          <w:numId w:val="2"/>
        </w:numPr>
        <w:ind w:left="540" w:hanging="540"/>
      </w:pPr>
      <w:r w:rsidRPr="008F1165">
        <w:t>Live Load</w:t>
      </w:r>
    </w:p>
    <w:p w14:paraId="5ECD9BAF" w14:textId="41D84BF0" w:rsidR="00B40AB3" w:rsidRDefault="00B40AB3" w:rsidP="006D6FAD">
      <w:pPr>
        <w:jc w:val="both"/>
      </w:pPr>
      <w:r w:rsidRPr="008F1165">
        <w:t xml:space="preserve">Live load is analyzed </w:t>
      </w:r>
      <w:r w:rsidR="007F2B2D">
        <w:t>using</w:t>
      </w:r>
      <w:r w:rsidRPr="008F1165">
        <w:t xml:space="preserve"> Strand7</w:t>
      </w:r>
      <w:r w:rsidR="007F2B2D">
        <w:t>’s</w:t>
      </w:r>
      <w:r w:rsidRPr="008F1165">
        <w:t xml:space="preserve"> </w:t>
      </w:r>
      <w:r w:rsidR="007F2B2D">
        <w:t>load path feature and the built-in Load Influence Solver</w:t>
      </w:r>
      <w:r>
        <w:t>.</w:t>
      </w:r>
      <w:r w:rsidRPr="008F1165">
        <w:t xml:space="preserve"> This section </w:t>
      </w:r>
      <w:r w:rsidR="00F33F88">
        <w:t>defines the load cases considered (</w:t>
      </w:r>
      <w:r w:rsidR="00F33F88" w:rsidRPr="008F1165">
        <w:t>for LRFR HL-93</w:t>
      </w:r>
      <w:r w:rsidR="00F33F88">
        <w:t>,</w:t>
      </w:r>
      <w:r w:rsidR="00F33F88" w:rsidRPr="008F1165">
        <w:t xml:space="preserve"> LFR HS20</w:t>
      </w:r>
      <w:r w:rsidR="00F33F88">
        <w:t>,</w:t>
      </w:r>
      <w:r w:rsidR="00F33F88" w:rsidRPr="008F1165">
        <w:t xml:space="preserve"> and </w:t>
      </w:r>
      <w:r w:rsidR="00F33F88">
        <w:t xml:space="preserve">respective </w:t>
      </w:r>
      <w:r w:rsidR="00F33F88" w:rsidRPr="008F1165">
        <w:t>legal load</w:t>
      </w:r>
      <w:r w:rsidR="00F33F88">
        <w:t>ing)</w:t>
      </w:r>
      <w:r w:rsidR="00F33F88" w:rsidRPr="008F1165">
        <w:t xml:space="preserve"> </w:t>
      </w:r>
      <w:r w:rsidR="00F33F88">
        <w:t xml:space="preserve">and </w:t>
      </w:r>
      <w:r w:rsidRPr="008F1165">
        <w:t xml:space="preserve">provides detailed documentation </w:t>
      </w:r>
      <w:r w:rsidR="00F33F88">
        <w:t xml:space="preserve">for the </w:t>
      </w:r>
      <w:r w:rsidRPr="008F1165">
        <w:t>analysis</w:t>
      </w:r>
      <w:r w:rsidR="007F2B2D">
        <w:t xml:space="preserve"> </w:t>
      </w:r>
      <w:r w:rsidR="00F33F88">
        <w:t>of live loads conducted</w:t>
      </w:r>
      <w:r w:rsidR="007F2B2D">
        <w:t xml:space="preserve"> </w:t>
      </w:r>
      <w:ins w:id="98" w:author="John Braley" w:date="2016-11-01T14:37:00Z">
        <w:r w:rsidR="00C00917">
          <w:t xml:space="preserve">with </w:t>
        </w:r>
      </w:ins>
      <w:r w:rsidR="007F2B2D">
        <w:t>Strand7</w:t>
      </w:r>
      <w:r>
        <w:t>.</w:t>
      </w:r>
      <w:r w:rsidR="00F33F88">
        <w:t xml:space="preserve"> </w:t>
      </w:r>
    </w:p>
    <w:p w14:paraId="26776AB9" w14:textId="3965A1D4" w:rsidR="001C7082" w:rsidRPr="008C1521" w:rsidRDefault="001C7082" w:rsidP="008C1521">
      <w:pPr>
        <w:pStyle w:val="Heading3"/>
      </w:pPr>
      <w:r w:rsidRPr="008C1521">
        <w:lastRenderedPageBreak/>
        <w:t>Strand7 Load Influence Solver</w:t>
      </w:r>
    </w:p>
    <w:p w14:paraId="4E46078F" w14:textId="2B6840A6" w:rsidR="001C7082" w:rsidRDefault="001C7082" w:rsidP="008C1521">
      <w:pPr>
        <w:jc w:val="both"/>
      </w:pPr>
      <w:r>
        <w:t xml:space="preserve">Strand7’s Load Influence Solver is used to </w:t>
      </w:r>
      <w:r w:rsidR="00913FB1">
        <w:t xml:space="preserve">determine the influence that </w:t>
      </w:r>
      <w:proofErr w:type="gramStart"/>
      <w:r w:rsidR="00913FB1">
        <w:t>a point load</w:t>
      </w:r>
      <w:proofErr w:type="gramEnd"/>
      <w:r w:rsidR="00913FB1">
        <w:t xml:space="preserve"> or series of point loads has on a response at a specified location. In Strand7, </w:t>
      </w:r>
      <w:r w:rsidR="007F2B2D">
        <w:t>R</w:t>
      </w:r>
      <w:r w:rsidR="00913FB1">
        <w:t xml:space="preserve">esponse </w:t>
      </w:r>
      <w:r w:rsidR="007F2B2D">
        <w:t>V</w:t>
      </w:r>
      <w:r w:rsidR="00913FB1">
        <w:t>ariables</w:t>
      </w:r>
      <w:r w:rsidR="007F2B2D">
        <w:t xml:space="preserve"> (RVs)</w:t>
      </w:r>
      <w:r w:rsidR="00913FB1">
        <w:t xml:space="preserve"> are </w:t>
      </w:r>
      <w:r w:rsidR="007F2B2D">
        <w:t xml:space="preserve">assigned to </w:t>
      </w:r>
      <w:r w:rsidR="00913FB1">
        <w:t xml:space="preserve">beam elements at locations where </w:t>
      </w:r>
      <w:r w:rsidR="007F2B2D">
        <w:t xml:space="preserve">a maximum response (shear force, bending moment, etc.) is </w:t>
      </w:r>
      <w:r w:rsidR="00A57E29">
        <w:t>anticipated</w:t>
      </w:r>
      <w:r w:rsidR="007F2B2D">
        <w:t xml:space="preserve">. </w:t>
      </w:r>
      <w:r w:rsidR="00F33F88">
        <w:t xml:space="preserve">Load paths are defined for each loading scenario and the Load Influence Solver is used to determine the loading configuration that gives the maximum response at the location of each </w:t>
      </w:r>
      <w:r w:rsidR="00A57E29">
        <w:t>RV</w:t>
      </w:r>
      <w:r w:rsidR="00F33F88">
        <w:t xml:space="preserve">. </w:t>
      </w:r>
      <w:r w:rsidR="003C28D2">
        <w:t xml:space="preserve">Final analysis is conducted using the static loading conditions developed </w:t>
      </w:r>
      <w:del w:id="99" w:author="John Braley" w:date="2016-11-01T14:38:00Z">
        <w:r w:rsidR="003C28D2" w:rsidDel="00C00917">
          <w:delText xml:space="preserve">using </w:delText>
        </w:r>
      </w:del>
      <w:ins w:id="100" w:author="John Braley" w:date="2016-11-01T14:38:00Z">
        <w:r w:rsidR="00C00917">
          <w:t>through</w:t>
        </w:r>
        <w:r w:rsidR="00C00917">
          <w:t xml:space="preserve"> </w:t>
        </w:r>
      </w:ins>
      <w:r w:rsidR="003C28D2">
        <w:t>the load influence solver.</w:t>
      </w:r>
      <w:r>
        <w:t xml:space="preserve"> </w:t>
      </w:r>
    </w:p>
    <w:p w14:paraId="6ED67AF9" w14:textId="77777777" w:rsidR="001C7082" w:rsidRPr="008C1521" w:rsidRDefault="001C7082" w:rsidP="008C1521">
      <w:pPr>
        <w:pStyle w:val="Heading4"/>
      </w:pPr>
      <w:r w:rsidRPr="008C1521">
        <w:t xml:space="preserve">Response Variables for Flexure </w:t>
      </w:r>
    </w:p>
    <w:p w14:paraId="6E9AEA63" w14:textId="09A81C31" w:rsidR="003C28D2" w:rsidRDefault="003C28D2" w:rsidP="008C1521">
      <w:pPr>
        <w:jc w:val="both"/>
      </w:pPr>
      <w:r>
        <w:t>RVs for flexure are assigned to beam elements</w:t>
      </w:r>
      <w:r w:rsidR="00352EE6">
        <w:t xml:space="preserve"> at locations where </w:t>
      </w:r>
      <w:r w:rsidR="00A57E29">
        <w:t xml:space="preserve">it is assumed </w:t>
      </w:r>
      <w:r w:rsidR="00352EE6">
        <w:t>the maximum flexural response (positive or negative) will occur. This location depends on the structure type and/or continuity of the bridge as well as the support conditions</w:t>
      </w:r>
      <w:r>
        <w:t xml:space="preserve">. </w:t>
      </w:r>
      <w:r w:rsidR="00352EE6">
        <w:t>Under typical loading conditions, simple span bridges experience maximum positive flexure at mid span</w:t>
      </w:r>
      <w:r w:rsidR="007009F0">
        <w:t>, therefore flexure RVs are assigned to each member at 0.5L</w:t>
      </w:r>
      <w:r w:rsidR="00352EE6">
        <w:t xml:space="preserve">. Multiple span continuous bridges experience maximum positive flexure between supports at a location within </w:t>
      </w:r>
      <w:r w:rsidR="007009F0">
        <w:t>0.4L and 0.</w:t>
      </w:r>
      <w:r w:rsidR="00A57E29">
        <w:t>45</w:t>
      </w:r>
      <w:r w:rsidR="007009F0">
        <w:t xml:space="preserve">L. For continuous bridges with different span lengths or nonsymmetrical plan arrangements the positive flexure RVs </w:t>
      </w:r>
      <w:r w:rsidR="00A57E29">
        <w:t>should</w:t>
      </w:r>
      <w:r w:rsidR="007009F0">
        <w:t xml:space="preserve"> be assign to each member where the maximum positive dead load moment occurs. Negative flexure occurs over interior supports of multiple-span continuous bridges; therefore, flexure RVs </w:t>
      </w:r>
      <w:r w:rsidR="00A57E29">
        <w:t>should be</w:t>
      </w:r>
      <w:r w:rsidR="007009F0">
        <w:t xml:space="preserve"> assigned to each member over each interior support.</w:t>
      </w:r>
    </w:p>
    <w:p w14:paraId="586EC305" w14:textId="0379B94A" w:rsidR="001C7082" w:rsidRDefault="00AE32D2" w:rsidP="008C1521">
      <w:pPr>
        <w:ind w:left="720"/>
      </w:pPr>
      <w:r>
        <w:rPr>
          <w:noProof/>
        </w:rPr>
        <mc:AlternateContent>
          <mc:Choice Requires="wpg">
            <w:drawing>
              <wp:inline distT="0" distB="0" distL="0" distR="0" wp14:anchorId="3B9592B2" wp14:editId="3AF07010">
                <wp:extent cx="4140835" cy="1918335"/>
                <wp:effectExtent l="19050" t="0" r="12065" b="24765"/>
                <wp:docPr id="479" name="Group 479"/>
                <wp:cNvGraphicFramePr/>
                <a:graphic xmlns:a="http://schemas.openxmlformats.org/drawingml/2006/main">
                  <a:graphicData uri="http://schemas.microsoft.com/office/word/2010/wordprocessingGroup">
                    <wpg:wgp>
                      <wpg:cNvGrpSpPr/>
                      <wpg:grpSpPr>
                        <a:xfrm>
                          <a:off x="0" y="0"/>
                          <a:ext cx="4140835" cy="1918335"/>
                          <a:chOff x="0" y="0"/>
                          <a:chExt cx="4140835" cy="1918335"/>
                        </a:xfrm>
                      </wpg:grpSpPr>
                      <wpg:grpSp>
                        <wpg:cNvPr id="471" name="Group 471"/>
                        <wpg:cNvGrpSpPr>
                          <a:grpSpLocks/>
                        </wpg:cNvGrpSpPr>
                        <wpg:grpSpPr>
                          <a:xfrm>
                            <a:off x="0" y="0"/>
                            <a:ext cx="3059430" cy="849630"/>
                            <a:chOff x="386861" y="-159288"/>
                            <a:chExt cx="3059332" cy="850948"/>
                          </a:xfrm>
                        </wpg:grpSpPr>
                        <wps:wsp>
                          <wps:cNvPr id="472" name="Isosceles Triangle 4"/>
                          <wps:cNvSpPr/>
                          <wps:spPr>
                            <a:xfrm>
                              <a:off x="386861" y="445477"/>
                              <a:ext cx="128954" cy="111027"/>
                            </a:xfrm>
                            <a:prstGeom prst="triangl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Oval 6"/>
                          <wps:cNvSpPr/>
                          <wps:spPr>
                            <a:xfrm>
                              <a:off x="3329353" y="445477"/>
                              <a:ext cx="116840" cy="110490"/>
                            </a:xfrm>
                            <a:prstGeom prst="ellips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7"/>
                          <wps:cNvCnPr/>
                          <wps:spPr>
                            <a:xfrm>
                              <a:off x="445477" y="433754"/>
                              <a:ext cx="2936630" cy="0"/>
                            </a:xfrm>
                            <a:prstGeom prst="line">
                              <a:avLst/>
                            </a:prstGeom>
                            <a:noFill/>
                            <a:ln w="6350" cap="flat" cmpd="sng" algn="ctr">
                              <a:solidFill>
                                <a:sysClr val="windowText" lastClr="000000"/>
                              </a:solidFill>
                              <a:prstDash val="solid"/>
                              <a:miter lim="800000"/>
                            </a:ln>
                            <a:effectLst/>
                          </wps:spPr>
                          <wps:bodyPr/>
                        </wps:wsp>
                        <wps:wsp>
                          <wps:cNvPr id="475" name="Rounded Rectangle 11"/>
                          <wps:cNvSpPr/>
                          <wps:spPr>
                            <a:xfrm>
                              <a:off x="1553307" y="169983"/>
                              <a:ext cx="779585" cy="521677"/>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17"/>
                          <wps:cNvSpPr txBox="1"/>
                          <wps:spPr>
                            <a:xfrm>
                              <a:off x="1431677" y="-159288"/>
                              <a:ext cx="1025929" cy="346856"/>
                            </a:xfrm>
                            <a:prstGeom prst="rect">
                              <a:avLst/>
                            </a:prstGeom>
                            <a:noFill/>
                            <a:ln w="6350">
                              <a:noFill/>
                            </a:ln>
                          </wps:spPr>
                          <wps:txbx>
                            <w:txbxContent>
                              <w:p w14:paraId="24A764D4" w14:textId="33707475" w:rsidR="00BF0D15" w:rsidRPr="00D442B9" w:rsidRDefault="00BF0D15" w:rsidP="001C7082">
                                <w:pPr>
                                  <w:jc w:val="center"/>
                                  <w:rPr>
                                    <w:sz w:val="16"/>
                                  </w:rPr>
                                </w:pPr>
                                <w:r>
                                  <w:rPr>
                                    <w:sz w:val="16"/>
                                  </w:rPr>
                                  <w:t xml:space="preserve">Positive Flexure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 460"/>
                        <wpg:cNvGrpSpPr>
                          <a:grpSpLocks/>
                        </wpg:cNvGrpSpPr>
                        <wpg:grpSpPr>
                          <a:xfrm>
                            <a:off x="9525" y="1076325"/>
                            <a:ext cx="4131310" cy="842010"/>
                            <a:chOff x="386862" y="-133393"/>
                            <a:chExt cx="4131993" cy="842297"/>
                          </a:xfrm>
                        </wpg:grpSpPr>
                        <wps:wsp>
                          <wps:cNvPr id="461" name="Isosceles Triangle 23"/>
                          <wps:cNvSpPr/>
                          <wps:spPr>
                            <a:xfrm>
                              <a:off x="386862" y="457200"/>
                              <a:ext cx="128954" cy="111027"/>
                            </a:xfrm>
                            <a:prstGeom prst="triangl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24"/>
                          <wps:cNvSpPr/>
                          <wps:spPr>
                            <a:xfrm>
                              <a:off x="2309446" y="457200"/>
                              <a:ext cx="116840" cy="110490"/>
                            </a:xfrm>
                            <a:prstGeom prst="ellips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ounded Rectangle 26"/>
                          <wps:cNvSpPr/>
                          <wps:spPr>
                            <a:xfrm>
                              <a:off x="902677" y="181707"/>
                              <a:ext cx="779145" cy="521335"/>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Text Box 28"/>
                          <wps:cNvSpPr txBox="1"/>
                          <wps:spPr>
                            <a:xfrm>
                              <a:off x="761767" y="-133391"/>
                              <a:ext cx="1066607" cy="343677"/>
                            </a:xfrm>
                            <a:prstGeom prst="rect">
                              <a:avLst/>
                            </a:prstGeom>
                            <a:noFill/>
                            <a:ln w="6350">
                              <a:noFill/>
                            </a:ln>
                          </wps:spPr>
                          <wps:txbx>
                            <w:txbxContent>
                              <w:p w14:paraId="11EA8F4E" w14:textId="7C306FF0" w:rsidR="00BF0D15" w:rsidRDefault="00BF0D15" w:rsidP="001C7082">
                                <w:pPr>
                                  <w:jc w:val="center"/>
                                  <w:rPr>
                                    <w:sz w:val="16"/>
                                  </w:rPr>
                                </w:pPr>
                                <w:r>
                                  <w:rPr>
                                    <w:sz w:val="16"/>
                                  </w:rPr>
                                  <w:t xml:space="preserve">Positive Flexure </w:t>
                                </w:r>
                              </w:p>
                              <w:p w14:paraId="6E884B92" w14:textId="77777777" w:rsidR="00BF0D15" w:rsidRPr="00D442B9" w:rsidRDefault="00BF0D15" w:rsidP="001C7082">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29"/>
                          <wps:cNvSpPr txBox="1"/>
                          <wps:spPr>
                            <a:xfrm>
                              <a:off x="1847378" y="-133393"/>
                              <a:ext cx="1025346" cy="343678"/>
                            </a:xfrm>
                            <a:prstGeom prst="rect">
                              <a:avLst/>
                            </a:prstGeom>
                            <a:noFill/>
                            <a:ln w="6350">
                              <a:noFill/>
                            </a:ln>
                          </wps:spPr>
                          <wps:txbx>
                            <w:txbxContent>
                              <w:p w14:paraId="7EE63A95" w14:textId="6943364F" w:rsidR="00BF0D15" w:rsidRPr="00D442B9" w:rsidRDefault="00BF0D15" w:rsidP="001C7082">
                                <w:pPr>
                                  <w:jc w:val="center"/>
                                  <w:rPr>
                                    <w:sz w:val="16"/>
                                  </w:rPr>
                                </w:pPr>
                                <w:r>
                                  <w:rPr>
                                    <w:sz w:val="16"/>
                                  </w:rPr>
                                  <w:t xml:space="preserve">Negative Flexure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Rounded Rectangle 30"/>
                          <wps:cNvSpPr/>
                          <wps:spPr>
                            <a:xfrm>
                              <a:off x="2256693" y="187569"/>
                              <a:ext cx="228600" cy="521335"/>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25"/>
                          <wps:cNvCnPr/>
                          <wps:spPr>
                            <a:xfrm>
                              <a:off x="445477" y="445476"/>
                              <a:ext cx="4015154" cy="0"/>
                            </a:xfrm>
                            <a:prstGeom prst="line">
                              <a:avLst/>
                            </a:prstGeom>
                            <a:noFill/>
                            <a:ln w="6350" cap="flat" cmpd="sng" algn="ctr">
                              <a:solidFill>
                                <a:sysClr val="windowText" lastClr="000000"/>
                              </a:solidFill>
                              <a:prstDash val="solid"/>
                              <a:miter lim="800000"/>
                            </a:ln>
                            <a:effectLst/>
                          </wps:spPr>
                          <wps:bodyPr/>
                        </wps:wsp>
                        <wps:wsp>
                          <wps:cNvPr id="468" name="Oval 32"/>
                          <wps:cNvSpPr/>
                          <wps:spPr>
                            <a:xfrm>
                              <a:off x="4402015" y="457200"/>
                              <a:ext cx="116840" cy="110490"/>
                            </a:xfrm>
                            <a:prstGeom prst="ellips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ounded Rectangle 33"/>
                          <wps:cNvSpPr/>
                          <wps:spPr>
                            <a:xfrm>
                              <a:off x="3176954" y="187569"/>
                              <a:ext cx="779145" cy="521335"/>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34"/>
                          <wps:cNvSpPr txBox="1"/>
                          <wps:spPr>
                            <a:xfrm>
                              <a:off x="3045018" y="-133393"/>
                              <a:ext cx="1027705" cy="343678"/>
                            </a:xfrm>
                            <a:prstGeom prst="rect">
                              <a:avLst/>
                            </a:prstGeom>
                            <a:noFill/>
                            <a:ln w="6350">
                              <a:noFill/>
                            </a:ln>
                          </wps:spPr>
                          <wps:txbx>
                            <w:txbxContent>
                              <w:p w14:paraId="18558D1C" w14:textId="528752BC" w:rsidR="00BF0D15" w:rsidRPr="00D442B9" w:rsidRDefault="00BF0D15" w:rsidP="001C7082">
                                <w:pPr>
                                  <w:jc w:val="center"/>
                                  <w:rPr>
                                    <w:sz w:val="16"/>
                                  </w:rPr>
                                </w:pPr>
                                <w:r>
                                  <w:rPr>
                                    <w:sz w:val="16"/>
                                  </w:rPr>
                                  <w:t xml:space="preserve">Positive Flexure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479" o:spid="_x0000_s1026" style="width:326.05pt;height:151.05pt;mso-position-horizontal-relative:char;mso-position-vertical-relative:line" coordsize="41408,19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">
                <v:group id="Group 471" o:spid="_x0000_s1027" style="position:absolute;width:30594;height:8496" coordorigin="3868,-1592" coordsize="30593,8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8" type="#_x0000_t5" style="position:absolute;left:3868;top:4454;width:1290;height:1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6x8YA&#10;AADcAAAADwAAAGRycy9kb3ducmV2LnhtbESPQWvCQBSE7wX/w/IKXkLdKCUtqRsRQfHioakKvT2y&#10;zyRN9m3Mrib9991CocdhZr5hlqvRtOJOvastK5jPYhDEhdU1lwqOH9unVxDOI2tsLZOCb3KwyiYP&#10;S0y1Hfid7rkvRYCwS1FB5X2XSumKigy6me2Ig3exvUEfZF9K3eMQ4KaVizhOpMGaw0KFHW0qKpr8&#10;ZhRIf4wSe/iM8+suakz0JU/n3UWp6eO4fgPhafT/4b/2Xit4flnA75lw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B6x8YAAADcAAAADwAAAAAAAAAAAAAAAACYAgAAZHJz&#10;L2Rvd25yZXYueG1sUEsFBgAAAAAEAAQA9QAAAIsDAAAAAA==&#10;" fillcolor="#e7e6e6" strokecolor="windowText" strokeweight="1pt"/>
                  <v:oval id="Oval 6" o:spid="_x0000_s1029" style="position:absolute;left:33293;top:4454;width:1168;height:1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2r8cA&#10;AADcAAAADwAAAGRycy9kb3ducmV2LnhtbESPQUvDQBSE70L/w/IKXsRuaq0tsdtSCmJ7URK9eHtk&#10;n9m02bchu0lTf71bEDwOM/MNs9oMthY9tb5yrGA6SUAQF05XXCr4/Hi5X4LwAVlj7ZgUXMjDZj26&#10;WWGq3Zkz6vNQighhn6ICE0KTSukLQxb9xDXE0ft2rcUQZVtK3eI5wm0tH5LkSVqsOC4YbGhnqDjl&#10;nVXwxQdzPO0Xeda//7zNO+yW89c7pW7Hw/YZRKAh/If/2nut4HExg+uZeAT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Nq/HAAAA3AAAAA8AAAAAAAAAAAAAAAAAmAIAAGRy&#10;cy9kb3ducmV2LnhtbFBLBQYAAAAABAAEAPUAAACMAwAAAAA=&#10;" fillcolor="#e7e6e6" strokecolor="windowText" strokeweight="1pt">
                    <v:stroke joinstyle="miter"/>
                  </v:oval>
                  <v:line id="Straight Connector 7" o:spid="_x0000_s1030" style="position:absolute;visibility:visible;mso-wrap-style:square" from="4454,4337" to="33821,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E58QAAADcAAAADwAAAGRycy9kb3ducmV2LnhtbESPQYvCMBSE74L/ITxhb5quiJZqlN0F&#10;YQ97UOvF27N5tsXmpSTR1n+/EQSPw8x8w6w2vWnEnZyvLSv4nCQgiAuray4VHPPtOAXhA7LGxjIp&#10;eJCHzXo4WGGmbcd7uh9CKSKEfYYKqhDaTEpfVGTQT2xLHL2LdQZDlK6U2mEX4aaR0ySZS4M1x4UK&#10;W/qpqLgebkbBX1p26f502oUuPU+/8+KYu0ei1Meo/1qCCNSHd/jV/tUKZosZP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TnxAAAANwAAAAPAAAAAAAAAAAA&#10;AAAAAKECAABkcnMvZG93bnJldi54bWxQSwUGAAAAAAQABAD5AAAAkgMAAAAA&#10;" strokecolor="windowText" strokeweight=".5pt">
                    <v:stroke joinstyle="miter"/>
                  </v:line>
                  <v:roundrect id="Rounded Rectangle 11" o:spid="_x0000_s1031" style="position:absolute;left:15533;top:1699;width:7795;height:52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OGsQA&#10;AADcAAAADwAAAGRycy9kb3ducmV2LnhtbESPQYvCMBSE74L/ITzBi2iqrKt0jaKCrOBh2a54fjRv&#10;22rzUppY6783guBxmJlvmMWqNaVoqHaFZQXjUQSCOLW64EzB8W83nINwHlljaZkU3MnBatntLDDW&#10;9sa/1CQ+EwHCLkYFufdVLKVLczLoRrYiDt6/rQ36IOtM6hpvAW5KOYmiT2mw4LCQY0XbnNJLcjUK&#10;fHKYbrLmvPnZp+tSb3eD79OJlOr32vUXCE+tf4df7b1W8DGbwv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EzhrEAAAA3AAAAA8AAAAAAAAAAAAAAAAAmAIAAGRycy9k&#10;b3ducmV2LnhtbFBLBQYAAAAABAAEAPUAAACJAwAAAAA=&#10;" filled="f" strokecolor="#767171" strokeweight="1pt">
                    <v:stroke dashstyle="dash" joinstyle="miter"/>
                  </v:roundrect>
                  <v:shapetype id="_x0000_t202" coordsize="21600,21600" o:spt="202" path="m,l,21600r21600,l21600,xe">
                    <v:stroke joinstyle="miter"/>
                    <v:path gradientshapeok="t" o:connecttype="rect"/>
                  </v:shapetype>
                  <v:shape id="Text Box 17" o:spid="_x0000_s1032" type="#_x0000_t202" style="position:absolute;left:14316;top:-1592;width:10260;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FccA&#10;AADcAAAADwAAAGRycy9kb3ducmV2LnhtbESPQWvCQBSE7wX/w/KE3upGaT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Z5xXHAAAA3AAAAA8AAAAAAAAAAAAAAAAAmAIAAGRy&#10;cy9kb3ducmV2LnhtbFBLBQYAAAAABAAEAPUAAACMAwAAAAA=&#10;" filled="f" stroked="f" strokeweight=".5pt">
                    <v:textbox>
                      <w:txbxContent>
                        <w:p w14:paraId="24A764D4" w14:textId="33707475" w:rsidR="00BF0D15" w:rsidRPr="00D442B9" w:rsidRDefault="00BF0D15" w:rsidP="001C7082">
                          <w:pPr>
                            <w:jc w:val="center"/>
                            <w:rPr>
                              <w:sz w:val="16"/>
                            </w:rPr>
                          </w:pPr>
                          <w:r>
                            <w:rPr>
                              <w:sz w:val="16"/>
                            </w:rPr>
                            <w:t xml:space="preserve">Positive Flexure </w:t>
                          </w:r>
                        </w:p>
                      </w:txbxContent>
                    </v:textbox>
                  </v:shape>
                </v:group>
                <v:group id="Group 460" o:spid="_x0000_s1033" style="position:absolute;left:95;top:10763;width:41313;height:8420" coordorigin="3868,-1333" coordsize="41319,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Isosceles Triangle 23" o:spid="_x0000_s1034" type="#_x0000_t5" style="position:absolute;left:3868;top:4572;width:1290;height:1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ybcQA&#10;AADcAAAADwAAAGRycy9kb3ducmV2LnhtbESPQYvCMBSE7wv+h/CEvRRNFSlSjSKC4mUP21XB26N5&#10;ttXmpTZRu//eLCx4HGbmG2a+7EwtHtS6yrKC0TAGQZxbXXGhYP+zGUxBOI+ssbZMCn7JwXLR+5hj&#10;qu2Tv+mR+UIECLsUFZTeN6mULi/JoBvahjh4Z9sa9EG2hdQtPgPc1HIcx4k0WHFYKLGhdUn5Nbsb&#10;BdLvo8R+neLsto2uJrrIw3F7Vuqz361mIDx1/h3+b++0gkkygr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bcm3EAAAA3AAAAA8AAAAAAAAAAAAAAAAAmAIAAGRycy9k&#10;b3ducmV2LnhtbFBLBQYAAAAABAAEAPUAAACJAwAAAAA=&#10;" fillcolor="#e7e6e6" strokecolor="windowText" strokeweight="1pt"/>
                  <v:oval id="Oval 24" o:spid="_x0000_s1035" style="position:absolute;left:23094;top:4572;width:1168;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F6ccA&#10;AADcAAAADwAAAGRycy9kb3ducmV2LnhtbESPQWvCQBSE7wX/w/KEXkrdVKqV1FWKINWLYtpLb4/s&#10;azY1+zZkNzH117uC4HGYmW+Y+bK3leio8aVjBS+jBARx7nTJhYLvr/XzDIQPyBorx6TgnzwsF4OH&#10;OabanfhAXRYKESHsU1RgQqhTKX1uyKIfuZo4er+usRiibAqpGzxFuK3kOEmm0mLJccFgTStD+TFr&#10;rYIf3pq/4+YtO3T7827SYjubfD4p9TjsP95BBOrDPXxrb7SC1+kYrmfi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TBenHAAAA3AAAAA8AAAAAAAAAAAAAAAAAmAIAAGRy&#10;cy9kb3ducmV2LnhtbFBLBQYAAAAABAAEAPUAAACMAwAAAAA=&#10;" fillcolor="#e7e6e6" strokecolor="windowText" strokeweight="1pt">
                    <v:stroke joinstyle="miter"/>
                  </v:oval>
                  <v:roundrect id="Rounded Rectangle 26" o:spid="_x0000_s1036" style="position:absolute;left:9026;top:1817;width:7792;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lKMYA&#10;AADcAAAADwAAAGRycy9kb3ducmV2LnhtbESPQWvCQBSE74L/YXmCF2k2ahtK6iqJIBV6KE2L50f2&#10;NUnNvg3ZbYz/vlsQPA4z8w2z2Y2mFQP1rrGsYBnFIIhLqxuuFHx9Hh6eQTiPrLG1TAqu5GC3nU42&#10;mGp74Q8aCl+JAGGXooLa+y6V0pU1GXSR7YiD9217gz7IvpK6x0uAm1au4jiRBhsOCzV2tK+pPBe/&#10;RoEv3p7yavjJ349l1ur9YfF6OpFS89mYvYDwNPp7+NY+agWPyRr+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hlKMYAAADcAAAADwAAAAAAAAAAAAAAAACYAgAAZHJz&#10;L2Rvd25yZXYueG1sUEsFBgAAAAAEAAQA9QAAAIsDAAAAAA==&#10;" filled="f" strokecolor="#767171" strokeweight="1pt">
                    <v:stroke dashstyle="dash" joinstyle="miter"/>
                  </v:roundrect>
                  <v:shape id="Text Box 28" o:spid="_x0000_s1037" type="#_x0000_t202" style="position:absolute;left:7617;top:-1333;width:1066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KJMUA&#10;AADcAAAADwAAAGRycy9kb3ducmV2LnhtbESPQYvCMBSE78L+h/AWvGmquF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kokxQAAANwAAAAPAAAAAAAAAAAAAAAAAJgCAABkcnMv&#10;ZG93bnJldi54bWxQSwUGAAAAAAQABAD1AAAAigMAAAAA&#10;" filled="f" stroked="f" strokeweight=".5pt">
                    <v:textbox>
                      <w:txbxContent>
                        <w:p w14:paraId="11EA8F4E" w14:textId="7C306FF0" w:rsidR="00BF0D15" w:rsidRDefault="00BF0D15" w:rsidP="001C7082">
                          <w:pPr>
                            <w:jc w:val="center"/>
                            <w:rPr>
                              <w:sz w:val="16"/>
                            </w:rPr>
                          </w:pPr>
                          <w:r>
                            <w:rPr>
                              <w:sz w:val="16"/>
                            </w:rPr>
                            <w:t xml:space="preserve">Positive Flexure </w:t>
                          </w:r>
                        </w:p>
                        <w:p w14:paraId="6E884B92" w14:textId="77777777" w:rsidR="00BF0D15" w:rsidRPr="00D442B9" w:rsidRDefault="00BF0D15" w:rsidP="001C7082">
                          <w:pPr>
                            <w:rPr>
                              <w:sz w:val="16"/>
                            </w:rPr>
                          </w:pPr>
                        </w:p>
                      </w:txbxContent>
                    </v:textbox>
                  </v:shape>
                  <v:shape id="Text Box 29" o:spid="_x0000_s1038" type="#_x0000_t202" style="position:absolute;left:18473;top:-1333;width:1025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vv8cA&#10;AADcAAAADwAAAGRycy9kb3ducmV2LnhtbESPQWvCQBSE70L/w/IKvelGaSSkriIBaRF7SOqlt9fs&#10;Mwlm36bZrYn++m6h4HGYmW+Y1WY0rbhQ7xrLCuazCARxaXXDlYLjx26agHAeWWNrmRRcycFm/TBZ&#10;YartwDldCl+JAGGXooLa+y6V0pU1GXQz2xEH72R7gz7IvpK6xyHATSsXUbSUBhsOCzV2lNVUnosf&#10;o2Cf7d4x/1qY5NZmr4fTtvs+fsZKPT2O2xcQnkZ/D/+337SC5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S77/HAAAA3AAAAA8AAAAAAAAAAAAAAAAAmAIAAGRy&#10;cy9kb3ducmV2LnhtbFBLBQYAAAAABAAEAPUAAACMAwAAAAA=&#10;" filled="f" stroked="f" strokeweight=".5pt">
                    <v:textbox>
                      <w:txbxContent>
                        <w:p w14:paraId="7EE63A95" w14:textId="6943364F" w:rsidR="00BF0D15" w:rsidRPr="00D442B9" w:rsidRDefault="00BF0D15" w:rsidP="001C7082">
                          <w:pPr>
                            <w:jc w:val="center"/>
                            <w:rPr>
                              <w:sz w:val="16"/>
                            </w:rPr>
                          </w:pPr>
                          <w:r>
                            <w:rPr>
                              <w:sz w:val="16"/>
                            </w:rPr>
                            <w:t xml:space="preserve">Negative Flexure </w:t>
                          </w:r>
                        </w:p>
                      </w:txbxContent>
                    </v:textbox>
                  </v:shape>
                  <v:roundrect id="Rounded Rectangle 30" o:spid="_x0000_s1039" style="position:absolute;left:22566;top:1875;width:2286;height:5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sMUA&#10;AADcAAAADwAAAGRycy9kb3ducmV2LnhtbESPQWvCQBSE70L/w/IKvYhuKjWU6ComIBU8SNPi+ZF9&#10;TdLuvg3ZNab/3i0UPA4z8w2z3o7WiIF63zpW8DxPQBBXTrdcK/j82M9eQfiArNE4JgW/5GG7eZis&#10;MdPuyu80lKEWEcI+QwVNCF0mpa8asujnriOO3pfrLYYo+1rqHq8Rbo1cJEkqLbYcFxrsqGio+ikv&#10;VkEoj8u8Hr7z06HaGV3sp2/nMyn19DjuViACjeEe/m8ftIKXNIW/M/EI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8awxQAAANwAAAAPAAAAAAAAAAAAAAAAAJgCAABkcnMv&#10;ZG93bnJldi54bWxQSwUGAAAAAAQABAD1AAAAigMAAAAA&#10;" filled="f" strokecolor="#767171" strokeweight="1pt">
                    <v:stroke dashstyle="dash" joinstyle="miter"/>
                  </v:roundrect>
                  <v:line id="Straight Connector 25" o:spid="_x0000_s1040" style="position:absolute;visibility:visible;mso-wrap-style:square" from="4454,4454" to="44606,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ZMTcUAAADcAAAADwAAAGRycy9kb3ducmV2LnhtbESPzWrDMBCE74W8g9hAb40cE1zjRglJ&#10;oJBDD02cS25ba2ubWisjqf55+6pQ6HGYmW+Y7X4ynRjI+daygvUqAUFcWd1yreBWvj7lIHxA1thZ&#10;JgUzedjvFg9bLLQd+ULDNdQiQtgXqKAJoS+k9FVDBv3K9sTR+7TOYIjS1VI7HCPcdDJNkkwabDku&#10;NNjTqaHq6/ptFLzl9Zhf7vf3MOYf6bGsbqWbE6Uel9PhBUSgKfyH/9pnrWCTPcPvmXg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ZMTcUAAADcAAAADwAAAAAAAAAA&#10;AAAAAAChAgAAZHJzL2Rvd25yZXYueG1sUEsFBgAAAAAEAAQA+QAAAJMDAAAAAA==&#10;" strokecolor="windowText" strokeweight=".5pt">
                    <v:stroke joinstyle="miter"/>
                  </v:line>
                  <v:oval id="Oval 32" o:spid="_x0000_s1041" style="position:absolute;left:44020;top:4572;width:1168;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yA8QA&#10;AADcAAAADwAAAGRycy9kb3ducmV2LnhtbERPy2rCQBTdC/7DcIVuRCct9UHqKKVQqhvF6Ka7S+Y2&#10;k5q5EzKTmPbrnYXg8nDeq01vK9FR40vHCp6nCQji3OmSCwXn0+dkCcIHZI2VY1LwRx426+Fghal2&#10;Vz5Sl4VCxBD2KSowIdSplD43ZNFPXU0cuR/XWAwRNoXUDV5juK3kS5LMpcWSY4PBmj4M5ZestQq+&#10;eWd+L9tFduwO//tZi+1y9jVW6mnUv7+BCNSHh/ju3moFr/O4Np6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MgPEAAAA3AAAAA8AAAAAAAAAAAAAAAAAmAIAAGRycy9k&#10;b3ducmV2LnhtbFBLBQYAAAAABAAEAPUAAACJAwAAAAA=&#10;" fillcolor="#e7e6e6" strokecolor="windowText" strokeweight="1pt">
                    <v:stroke joinstyle="miter"/>
                  </v:oval>
                  <v:roundrect id="Rounded Rectangle 33" o:spid="_x0000_s1042" style="position:absolute;left:31769;top:1875;width:7791;height:5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SwsYA&#10;AADcAAAADwAAAGRycy9kb3ducmV2LnhtbESPQWvCQBSE74L/YXmCF2k2ig1t6iqJIBV6KE2L50f2&#10;NUnNvg3ZbYz/vlsQPA4z8w2z2Y2mFQP1rrGsYBnFIIhLqxuuFHx9Hh6eQDiPrLG1TAqu5GC3nU42&#10;mGp74Q8aCl+JAGGXooLa+y6V0pU1GXSR7YiD9217gz7IvpK6x0uAm1au4jiRBhsOCzV2tK+pPBe/&#10;RoEv3h7zavjJ349l1ur9YfF6OpFS89mYvYDwNPp7+NY+agXr5Bn+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BSwsYAAADcAAAADwAAAAAAAAAAAAAAAACYAgAAZHJz&#10;L2Rvd25yZXYueG1sUEsFBgAAAAAEAAQA9QAAAIsDAAAAAA==&#10;" filled="f" strokecolor="#767171" strokeweight="1pt">
                    <v:stroke dashstyle="dash" joinstyle="miter"/>
                  </v:roundrect>
                  <v:shape id="Text Box 34" o:spid="_x0000_s1043" type="#_x0000_t202" style="position:absolute;left:30450;top:-1333;width:10277;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a+sIA&#10;AADcAAAADwAAAGRycy9kb3ducmV2LnhtbERPy4rCMBTdD/gP4QruxlTR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r6wgAAANwAAAAPAAAAAAAAAAAAAAAAAJgCAABkcnMvZG93&#10;bnJldi54bWxQSwUGAAAAAAQABAD1AAAAhwMAAAAA&#10;" filled="f" stroked="f" strokeweight=".5pt">
                    <v:textbox>
                      <w:txbxContent>
                        <w:p w14:paraId="18558D1C" w14:textId="528752BC" w:rsidR="00BF0D15" w:rsidRPr="00D442B9" w:rsidRDefault="00BF0D15" w:rsidP="001C7082">
                          <w:pPr>
                            <w:jc w:val="center"/>
                            <w:rPr>
                              <w:sz w:val="16"/>
                            </w:rPr>
                          </w:pPr>
                          <w:r>
                            <w:rPr>
                              <w:sz w:val="16"/>
                            </w:rPr>
                            <w:t xml:space="preserve">Positive Flexure </w:t>
                          </w:r>
                        </w:p>
                      </w:txbxContent>
                    </v:textbox>
                  </v:shape>
                </v:group>
                <w10:anchorlock/>
              </v:group>
            </w:pict>
          </mc:Fallback>
        </mc:AlternateContent>
      </w:r>
    </w:p>
    <w:p w14:paraId="6EA10DE8" w14:textId="77777777" w:rsidR="001C7082" w:rsidRDefault="001C7082" w:rsidP="006D6FAD">
      <w:pPr>
        <w:ind w:left="90"/>
        <w:jc w:val="both"/>
      </w:pPr>
    </w:p>
    <w:p w14:paraId="4CFAE89A" w14:textId="5C9ED45C" w:rsidR="001C7082" w:rsidRPr="008C1521" w:rsidRDefault="001C7082" w:rsidP="008C1521">
      <w:pPr>
        <w:pStyle w:val="Heading4"/>
      </w:pPr>
      <w:r w:rsidRPr="008C1521">
        <w:t>Response Variables for Shear</w:t>
      </w:r>
    </w:p>
    <w:p w14:paraId="50BA3556" w14:textId="65B2DE12" w:rsidR="001C7082" w:rsidRDefault="00056DA8" w:rsidP="008C1521">
      <w:pPr>
        <w:jc w:val="both"/>
      </w:pPr>
      <w:r>
        <w:t xml:space="preserve">For most typical bridges (symmetric, multi-girder bridges) maximum shear will occur in members directly over the supports. RVs for shear are placed in these locations. For non-typical bridges, a controlling shear response may also occur at connection locations. For these special cases, the locations of the RVs are left to the discretion of the engineer. </w:t>
      </w:r>
    </w:p>
    <w:p w14:paraId="19FE554C" w14:textId="77777777" w:rsidR="004401C7" w:rsidRDefault="004401C7" w:rsidP="006D6FAD">
      <w:pPr>
        <w:ind w:left="360"/>
        <w:jc w:val="both"/>
      </w:pPr>
    </w:p>
    <w:p w14:paraId="129CF278" w14:textId="10F0EF75" w:rsidR="001C7082" w:rsidRDefault="00AE32D2" w:rsidP="006D6FAD">
      <w:pPr>
        <w:ind w:left="90"/>
        <w:jc w:val="both"/>
      </w:pPr>
      <w:r>
        <w:rPr>
          <w:noProof/>
        </w:rPr>
        <w:lastRenderedPageBreak/>
        <mc:AlternateContent>
          <mc:Choice Requires="wpg">
            <w:drawing>
              <wp:inline distT="0" distB="0" distL="0" distR="0" wp14:anchorId="3507DE45" wp14:editId="700BB2D1">
                <wp:extent cx="4926965" cy="1765935"/>
                <wp:effectExtent l="0" t="0" r="0" b="24765"/>
                <wp:docPr id="477" name="Group 477"/>
                <wp:cNvGraphicFramePr/>
                <a:graphic xmlns:a="http://schemas.openxmlformats.org/drawingml/2006/main">
                  <a:graphicData uri="http://schemas.microsoft.com/office/word/2010/wordprocessingGroup">
                    <wpg:wgp>
                      <wpg:cNvGrpSpPr/>
                      <wpg:grpSpPr>
                        <a:xfrm>
                          <a:off x="0" y="0"/>
                          <a:ext cx="4926965" cy="1765935"/>
                          <a:chOff x="0" y="0"/>
                          <a:chExt cx="4926965" cy="1765935"/>
                        </a:xfrm>
                      </wpg:grpSpPr>
                      <wpg:grpSp>
                        <wpg:cNvPr id="458" name="Group 458"/>
                        <wpg:cNvGrpSpPr>
                          <a:grpSpLocks/>
                        </wpg:cNvGrpSpPr>
                        <wpg:grpSpPr>
                          <a:xfrm>
                            <a:off x="0" y="0"/>
                            <a:ext cx="3881120" cy="833755"/>
                            <a:chOff x="-27195" y="-143032"/>
                            <a:chExt cx="3881891" cy="834692"/>
                          </a:xfrm>
                        </wpg:grpSpPr>
                        <wps:wsp>
                          <wps:cNvPr id="459" name="Isosceles Triangle 22"/>
                          <wps:cNvSpPr/>
                          <wps:spPr>
                            <a:xfrm>
                              <a:off x="386861" y="445477"/>
                              <a:ext cx="128954" cy="111027"/>
                            </a:xfrm>
                            <a:prstGeom prst="triangl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329353" y="445477"/>
                              <a:ext cx="116840" cy="110490"/>
                            </a:xfrm>
                            <a:prstGeom prst="ellips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445477" y="433754"/>
                              <a:ext cx="2936630" cy="0"/>
                            </a:xfrm>
                            <a:prstGeom prst="line">
                              <a:avLst/>
                            </a:prstGeom>
                            <a:noFill/>
                            <a:ln w="6350" cap="flat" cmpd="sng" algn="ctr">
                              <a:solidFill>
                                <a:sysClr val="windowText" lastClr="000000"/>
                              </a:solidFill>
                              <a:prstDash val="solid"/>
                              <a:miter lim="800000"/>
                            </a:ln>
                            <a:effectLst/>
                          </wps:spPr>
                          <wps:bodyPr/>
                        </wps:wsp>
                        <wps:wsp>
                          <wps:cNvPr id="41" name="Rounded Rectangle 41"/>
                          <wps:cNvSpPr/>
                          <wps:spPr>
                            <a:xfrm>
                              <a:off x="334107" y="169983"/>
                              <a:ext cx="228600" cy="521677"/>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2928573" y="-141552"/>
                              <a:ext cx="926123" cy="347757"/>
                            </a:xfrm>
                            <a:prstGeom prst="rect">
                              <a:avLst/>
                            </a:prstGeom>
                            <a:noFill/>
                            <a:ln w="6350">
                              <a:noFill/>
                            </a:ln>
                          </wps:spPr>
                          <wps:txbx>
                            <w:txbxContent>
                              <w:p w14:paraId="6B26A57B" w14:textId="2C7DCE90" w:rsidR="00BF0D15" w:rsidRPr="00D442B9" w:rsidRDefault="00BF0D15" w:rsidP="001C7082">
                                <w:pPr>
                                  <w:jc w:val="center"/>
                                  <w:rPr>
                                    <w:sz w:val="16"/>
                                  </w:rPr>
                                </w:pPr>
                                <w:r>
                                  <w:rPr>
                                    <w:sz w:val="16"/>
                                  </w:rPr>
                                  <w:t xml:space="preserve">Shear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ounded Rectangle 44"/>
                          <wps:cNvSpPr/>
                          <wps:spPr>
                            <a:xfrm>
                              <a:off x="3270738" y="169983"/>
                              <a:ext cx="228600" cy="521677"/>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7195" y="-143032"/>
                              <a:ext cx="952560" cy="338655"/>
                            </a:xfrm>
                            <a:prstGeom prst="rect">
                              <a:avLst/>
                            </a:prstGeom>
                            <a:noFill/>
                            <a:ln w="6350">
                              <a:noFill/>
                            </a:ln>
                          </wps:spPr>
                          <wps:txbx>
                            <w:txbxContent>
                              <w:p w14:paraId="61F151D6" w14:textId="716A431A" w:rsidR="00BF0D15" w:rsidRPr="00D442B9" w:rsidRDefault="00BF0D15" w:rsidP="001C7082">
                                <w:pPr>
                                  <w:jc w:val="center"/>
                                  <w:rPr>
                                    <w:sz w:val="16"/>
                                  </w:rPr>
                                </w:pPr>
                                <w:r>
                                  <w:rPr>
                                    <w:sz w:val="16"/>
                                  </w:rPr>
                                  <w:t xml:space="preserve">Shear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a:grpSpLocks/>
                        </wpg:cNvGrpSpPr>
                        <wpg:grpSpPr>
                          <a:xfrm>
                            <a:off x="9525" y="923925"/>
                            <a:ext cx="4917440" cy="842010"/>
                            <a:chOff x="0" y="-133392"/>
                            <a:chExt cx="4917538" cy="842296"/>
                          </a:xfrm>
                        </wpg:grpSpPr>
                        <wps:wsp>
                          <wps:cNvPr id="47" name="Isosceles Triangle 47"/>
                          <wps:cNvSpPr/>
                          <wps:spPr>
                            <a:xfrm>
                              <a:off x="386862" y="457200"/>
                              <a:ext cx="128954" cy="111027"/>
                            </a:xfrm>
                            <a:prstGeom prst="triangl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309446" y="457200"/>
                              <a:ext cx="116840" cy="110490"/>
                            </a:xfrm>
                            <a:prstGeom prst="ellips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334108" y="187569"/>
                              <a:ext cx="228600" cy="521335"/>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904962" y="-133392"/>
                              <a:ext cx="925830" cy="380689"/>
                            </a:xfrm>
                            <a:prstGeom prst="rect">
                              <a:avLst/>
                            </a:prstGeom>
                            <a:noFill/>
                            <a:ln w="6350">
                              <a:noFill/>
                            </a:ln>
                          </wps:spPr>
                          <wps:txbx>
                            <w:txbxContent>
                              <w:p w14:paraId="26849C4F" w14:textId="149D1FA7" w:rsidR="00BF0D15" w:rsidRPr="00D442B9" w:rsidRDefault="00BF0D15" w:rsidP="001C7082">
                                <w:pPr>
                                  <w:jc w:val="center"/>
                                  <w:rPr>
                                    <w:sz w:val="16"/>
                                  </w:rPr>
                                </w:pPr>
                                <w:r>
                                  <w:rPr>
                                    <w:sz w:val="16"/>
                                  </w:rPr>
                                  <w:t xml:space="preserve">Shear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2256693" y="187569"/>
                              <a:ext cx="228600" cy="521335"/>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0" y="-123864"/>
                              <a:ext cx="925830" cy="355299"/>
                            </a:xfrm>
                            <a:prstGeom prst="rect">
                              <a:avLst/>
                            </a:prstGeom>
                            <a:noFill/>
                            <a:ln w="6350">
                              <a:noFill/>
                            </a:ln>
                          </wps:spPr>
                          <wps:txbx>
                            <w:txbxContent>
                              <w:p w14:paraId="21B89A08" w14:textId="6AD41006" w:rsidR="00BF0D15" w:rsidRPr="00D442B9" w:rsidRDefault="00BF0D15" w:rsidP="001C7082">
                                <w:pPr>
                                  <w:jc w:val="center"/>
                                  <w:rPr>
                                    <w:sz w:val="16"/>
                                  </w:rPr>
                                </w:pPr>
                                <w:r>
                                  <w:rPr>
                                    <w:sz w:val="16"/>
                                  </w:rPr>
                                  <w:t xml:space="preserve">Shear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Connector 55"/>
                          <wps:cNvCnPr/>
                          <wps:spPr>
                            <a:xfrm>
                              <a:off x="445477" y="445476"/>
                              <a:ext cx="4015154" cy="0"/>
                            </a:xfrm>
                            <a:prstGeom prst="line">
                              <a:avLst/>
                            </a:prstGeom>
                            <a:noFill/>
                            <a:ln w="6350" cap="flat" cmpd="sng" algn="ctr">
                              <a:solidFill>
                                <a:sysClr val="windowText" lastClr="000000"/>
                              </a:solidFill>
                              <a:prstDash val="solid"/>
                              <a:miter lim="800000"/>
                            </a:ln>
                            <a:effectLst/>
                          </wps:spPr>
                          <wps:bodyPr/>
                        </wps:wsp>
                        <wps:wsp>
                          <wps:cNvPr id="56" name="Oval 56"/>
                          <wps:cNvSpPr/>
                          <wps:spPr>
                            <a:xfrm>
                              <a:off x="4402015" y="457200"/>
                              <a:ext cx="116840" cy="110490"/>
                            </a:xfrm>
                            <a:prstGeom prst="ellipse">
                              <a:avLst/>
                            </a:prstGeom>
                            <a:solidFill>
                              <a:srgbClr val="E7E6E6"/>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3991708" y="-123864"/>
                              <a:ext cx="925830" cy="355299"/>
                            </a:xfrm>
                            <a:prstGeom prst="rect">
                              <a:avLst/>
                            </a:prstGeom>
                            <a:noFill/>
                            <a:ln w="6350">
                              <a:noFill/>
                            </a:ln>
                          </wps:spPr>
                          <wps:txbx>
                            <w:txbxContent>
                              <w:p w14:paraId="2C811026" w14:textId="6477A585" w:rsidR="00BF0D15" w:rsidRPr="00D442B9" w:rsidRDefault="00BF0D15" w:rsidP="001C7082">
                                <w:pPr>
                                  <w:jc w:val="center"/>
                                  <w:rPr>
                                    <w:sz w:val="16"/>
                                  </w:rPr>
                                </w:pPr>
                                <w:r>
                                  <w:rPr>
                                    <w:sz w:val="16"/>
                                  </w:rPr>
                                  <w:t xml:space="preserve">Shear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ounded Rectangle 60"/>
                          <wps:cNvSpPr/>
                          <wps:spPr>
                            <a:xfrm>
                              <a:off x="4343400" y="187569"/>
                              <a:ext cx="228600" cy="521335"/>
                            </a:xfrm>
                            <a:prstGeom prst="roundRect">
                              <a:avLst/>
                            </a:prstGeom>
                            <a:noFill/>
                            <a:ln w="12700" cap="flat" cmpd="sng" algn="ctr">
                              <a:solidFill>
                                <a:srgbClr val="E7E6E6">
                                  <a:lumMod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477" o:spid="_x0000_s1044" style="width:387.95pt;height:139.05pt;mso-position-horizontal-relative:char;mso-position-vertical-relative:line" coordsize="49269,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">
                <v:group id="Group 458" o:spid="_x0000_s1045" style="position:absolute;width:38811;height:8337" coordorigin="-271,-1430" coordsize="38818,8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Isosceles Triangle 22" o:spid="_x0000_s1046" type="#_x0000_t5" style="position:absolute;left:3868;top:4454;width:1290;height:1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01sYA&#10;AADcAAAADwAAAGRycy9kb3ducmV2LnhtbESPQWvCQBSE74L/YXkFL6FulCptmo1IoeKlB6MWentk&#10;n0lq9m3Mrpr+e7cgeBxm5hsmXfSmERfqXG1ZwWQcgyAurK65VLDbfj6/gnAeWWNjmRT8kYNFNhyk&#10;mGh75Q1dcl+KAGGXoILK+zaR0hUVGXRj2xIH72A7gz7IrpS6w2uAm0ZO43guDdYcFips6aOi4pif&#10;jQLpd9Hcfv3E+WkVHU30K/ffq4NSo6d++Q7CU+8f4Xt7rRW8zN7g/0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G01sYAAADcAAAADwAAAAAAAAAAAAAAAACYAgAAZHJz&#10;L2Rvd25yZXYueG1sUEsFBgAAAAAEAAQA9QAAAIsDAAAAAA==&#10;" fillcolor="#e7e6e6" strokecolor="windowText" strokeweight="1pt"/>
                  <v:oval id="Oval 38" o:spid="_x0000_s1047" style="position:absolute;left:33293;top:4454;width:1168;height:1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W0mcMA&#10;AADbAAAADwAAAGRycy9kb3ducmV2LnhtbERPy2rCQBTdF/yH4QrdFJ3U4oPoKFKQ2k3F6MbdJXPN&#10;RDN3QmYS0359Z1Ho8nDeq01vK9FR40vHCl7HCQji3OmSCwXn0260AOEDssbKMSn4Jg+b9eBphal2&#10;Dz5Sl4VCxBD2KSowIdSplD43ZNGPXU0cuatrLIYIm0LqBh8x3FZykiQzabHk2GCwpndD+T1rrYIL&#10;f5rbfT/Pjt3h52vaYruYfrwo9Tzst0sQgfrwL/5z77WCtzg2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W0mcMAAADbAAAADwAAAAAAAAAAAAAAAACYAgAAZHJzL2Rv&#10;d25yZXYueG1sUEsFBgAAAAAEAAQA9QAAAIgDAAAAAA==&#10;" fillcolor="#e7e6e6" strokecolor="windowText" strokeweight="1pt">
                    <v:stroke joinstyle="miter"/>
                  </v:oval>
                  <v:line id="Straight Connector 39" o:spid="_x0000_s1048" style="position:absolute;visibility:visible;mso-wrap-style:square" from="4454,4337" to="33821,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n68UAAADbAAAADwAAAGRycy9kb3ducmV2LnhtbESPzWrDMBCE74W8g9hAb40cB4rjRglJ&#10;oJBDD3WcS25ba2ubWisjqf55+6pQ6HGYmW+Y3WEynRjI+daygvUqAUFcWd1yreBWvj5lIHxA1thZ&#10;JgUzeTjsFw87zLUduaDhGmoRIexzVNCE0OdS+qohg35le+LofVpnMETpaqkdjhFuOpkmybM02HJc&#10;aLCnc0PV1/XbKHjL6jEr7vf3MGYf6amsbqWbE6Uel9PxBUSgKfyH/9oXrWCzhd8v8Qf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Qn68UAAADbAAAADwAAAAAAAAAA&#10;AAAAAAChAgAAZHJzL2Rvd25yZXYueG1sUEsFBgAAAAAEAAQA+QAAAJMDAAAAAA==&#10;" strokecolor="windowText" strokeweight=".5pt">
                    <v:stroke joinstyle="miter"/>
                  </v:line>
                  <v:roundrect id="Rounded Rectangle 41" o:spid="_x0000_s1049" style="position:absolute;left:3341;top:1699;width:2286;height:52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WucMA&#10;AADbAAAADwAAAGRycy9kb3ducmV2LnhtbESPQYvCMBSE7wv+h/AEL8uaKq5I1ygqiIIHsUrPj+Zt&#10;27V5KU2s9d8bQdjjMDPfMPNlZyrRUuNKywpGwwgEcWZ1ybmCy3n7NQPhPLLGyjIpeJCD5aL3McdY&#10;2zufqE18LgKEXYwKCu/rWEqXFWTQDW1NHLxf2xj0QTa51A3eA9xUchxFU2mw5LBQYE2bgrJrcjMK&#10;fHL4Xuft3/q4z1aV3mw/d2lKSg363eoHhKfO/4ff7b1WMBnB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tWucMAAADbAAAADwAAAAAAAAAAAAAAAACYAgAAZHJzL2Rv&#10;d25yZXYueG1sUEsFBgAAAAAEAAQA9QAAAIgDAAAAAA==&#10;" filled="f" strokecolor="#767171" strokeweight="1pt">
                    <v:stroke dashstyle="dash" joinstyle="miter"/>
                  </v:roundrect>
                  <v:shape id="Text Box 43" o:spid="_x0000_s1050" type="#_x0000_t202" style="position:absolute;left:29285;top:-1415;width:926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6B26A57B" w14:textId="2C7DCE90" w:rsidR="00BF0D15" w:rsidRPr="00D442B9" w:rsidRDefault="00BF0D15" w:rsidP="001C7082">
                          <w:pPr>
                            <w:jc w:val="center"/>
                            <w:rPr>
                              <w:sz w:val="16"/>
                            </w:rPr>
                          </w:pPr>
                          <w:r>
                            <w:rPr>
                              <w:sz w:val="16"/>
                            </w:rPr>
                            <w:t xml:space="preserve">Shear Response </w:t>
                          </w:r>
                        </w:p>
                      </w:txbxContent>
                    </v:textbox>
                  </v:shape>
                  <v:roundrect id="Rounded Rectangle 44" o:spid="_x0000_s1051" style="position:absolute;left:32707;top:1699;width:2286;height:52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1IcUA&#10;AADbAAAADwAAAGRycy9kb3ducmV2LnhtbESPQWvCQBSE74L/YXmFXqRuLColdRUNhAZ6EGPJ+ZF9&#10;TdJm34bsNkn/fbcgeBxm5htmd5hMKwbqXWNZwWoZgSAurW64UvBxTZ9eQDiPrLG1TAp+ycFhP5/t&#10;MNZ25AsNua9EgLCLUUHtfRdL6cqaDLql7YiD92l7gz7IvpK6xzHATSufo2grDTYcFmrsKKmp/M5/&#10;jAKfv29O1fB1OmflsdVJungrClLq8WE6voLwNPl7+NbOtIL1Gv6/hB8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PUhxQAAANsAAAAPAAAAAAAAAAAAAAAAAJgCAABkcnMv&#10;ZG93bnJldi54bWxQSwUGAAAAAAQABAD1AAAAigMAAAAA&#10;" filled="f" strokecolor="#767171" strokeweight="1pt">
                    <v:stroke dashstyle="dash" joinstyle="miter"/>
                  </v:roundrect>
                  <v:shape id="Text Box 45" o:spid="_x0000_s1052" type="#_x0000_t202" style="position:absolute;left:-271;top:-1430;width:9524;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61F151D6" w14:textId="716A431A" w:rsidR="00BF0D15" w:rsidRPr="00D442B9" w:rsidRDefault="00BF0D15" w:rsidP="001C7082">
                          <w:pPr>
                            <w:jc w:val="center"/>
                            <w:rPr>
                              <w:sz w:val="16"/>
                            </w:rPr>
                          </w:pPr>
                          <w:r>
                            <w:rPr>
                              <w:sz w:val="16"/>
                            </w:rPr>
                            <w:t xml:space="preserve">Shear Response </w:t>
                          </w:r>
                        </w:p>
                      </w:txbxContent>
                    </v:textbox>
                  </v:shape>
                </v:group>
                <v:group id="Group 46" o:spid="_x0000_s1053" style="position:absolute;left:95;top:9239;width:49174;height:8420" coordorigin=",-1333" coordsize="49175,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Isosceles Triangle 47" o:spid="_x0000_s1054" type="#_x0000_t5" style="position:absolute;left:3868;top:4572;width:1290;height:1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4xsUA&#10;AADbAAAADwAAAGRycy9kb3ducmV2LnhtbESPQWvCQBSE7wX/w/KEXkKzqRQt0Y2IoHjx0BgLvT2y&#10;zyQm+zbNbjX9991CocdhZr5hVuvRdOJGg2ssK3iOExDEpdUNVwqK0+7pFYTzyBo7y6Tgmxyss8nD&#10;ClNt7/xGt9xXIkDYpaig9r5PpXRlTQZdbHvi4F3sYNAHOVRSD3gPcNPJWZLMpcGGw0KNPW1rKtv8&#10;yyiQvojm9viR5J/7qDXRVZ7f9xelHqfjZgnC0+j/w3/tg1bwsoD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DjGxQAAANsAAAAPAAAAAAAAAAAAAAAAAJgCAABkcnMv&#10;ZG93bnJldi54bWxQSwUGAAAAAAQABAD1AAAAigMAAAAA&#10;" fillcolor="#e7e6e6" strokecolor="windowText" strokeweight="1pt"/>
                  <v:oval id="Oval 48" o:spid="_x0000_s1055" style="position:absolute;left:23094;top:4572;width:1168;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PH5MMA&#10;AADbAAAADwAAAGRycy9kb3ducmV2LnhtbERPy2rCQBTdF/yH4QrdFJ1U6oPoKFKQ2k3F6MbdJXPN&#10;RDN3QmYS0359Z1Ho8nDeq01vK9FR40vHCl7HCQji3OmSCwXn0260AOEDssbKMSn4Jg+b9eBphal2&#10;Dz5Sl4VCxBD2KSowIdSplD43ZNGPXU0cuatrLIYIm0LqBh8x3FZykiQzabHk2GCwpndD+T1rrYIL&#10;f5rbfT/Pjt3h52vaYruYfrwo9Tzst0sQgfrwL/5z77WCtzg2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PH5MMAAADbAAAADwAAAAAAAAAAAAAAAACYAgAAZHJzL2Rv&#10;d25yZXYueG1sUEsFBgAAAAAEAAQA9QAAAIgDAAAAAA==&#10;" fillcolor="#e7e6e6" strokecolor="windowText" strokeweight="1pt">
                    <v:stroke joinstyle="miter"/>
                  </v:oval>
                  <v:roundrect id="Rounded Rectangle 50" o:spid="_x0000_s1056" style="position:absolute;left:3341;top:1875;width:2286;height:5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l/74A&#10;AADbAAAADwAAAGRycy9kb3ducmV2LnhtbERPy6rCMBDdC/5DGMGNaKrgRapRVBAFF3KruB6asa02&#10;k9LEWv/eLASXh/NerFpTioZqV1hWMB5FIIhTqwvOFFzOu+EMhPPIGkvLpOBNDlbLbmeBsbYv/qcm&#10;8ZkIIexiVJB7X8VSujQng25kK+LA3Wxt0AdYZ1LX+ArhppSTKPqTBgsODTlWtM0pfSRPo8Anx+km&#10;a+6b0yFdl3q7G+yvV1Kq32vXcxCeWv8Tf90HrWAa1oc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pOZf++AAAA2wAAAA8AAAAAAAAAAAAAAAAAmAIAAGRycy9kb3ducmV2&#10;LnhtbFBLBQYAAAAABAAEAPUAAACDAwAAAAA=&#10;" filled="f" strokecolor="#767171" strokeweight="1pt">
                    <v:stroke dashstyle="dash" joinstyle="miter"/>
                  </v:roundrect>
                  <v:shape id="Text Box 52" o:spid="_x0000_s1057" type="#_x0000_t202" style="position:absolute;left:19049;top:-1333;width:9258;height:3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26849C4F" w14:textId="149D1FA7" w:rsidR="00BF0D15" w:rsidRPr="00D442B9" w:rsidRDefault="00BF0D15" w:rsidP="001C7082">
                          <w:pPr>
                            <w:jc w:val="center"/>
                            <w:rPr>
                              <w:sz w:val="16"/>
                            </w:rPr>
                          </w:pPr>
                          <w:r>
                            <w:rPr>
                              <w:sz w:val="16"/>
                            </w:rPr>
                            <w:t xml:space="preserve">Shear Response </w:t>
                          </w:r>
                        </w:p>
                      </w:txbxContent>
                    </v:textbox>
                  </v:shape>
                  <v:roundrect id="Rounded Rectangle 53" o:spid="_x0000_s1058" style="position:absolute;left:22566;top:1875;width:2286;height:5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7iMUA&#10;AADbAAAADwAAAGRycy9kb3ducmV2LnhtbESPQWvCQBSE74L/YXlCL6XZaLGUNKuoIBV6KKYl50f2&#10;NUndfRuya0z/fVcQPA4z8w2Tr0drxEC9bx0rmCcpCOLK6ZZrBd9f+6dXED4gazSOScEfeVivppMc&#10;M+0ufKShCLWIEPYZKmhC6DIpfdWQRZ+4jjh6P663GKLsa6l7vES4NXKRpi/SYstxocGOdg1Vp+Js&#10;FYTiY7mth9/t56HaGL3bP76XJSn1MBs3byACjeEevrUPWsHyGa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nPuIxQAAANsAAAAPAAAAAAAAAAAAAAAAAJgCAABkcnMv&#10;ZG93bnJldi54bWxQSwUGAAAAAAQABAD1AAAAigMAAAAA&#10;" filled="f" strokecolor="#767171" strokeweight="1pt">
                    <v:stroke dashstyle="dash" joinstyle="miter"/>
                  </v:roundrect>
                  <v:shape id="Text Box 54" o:spid="_x0000_s1059" type="#_x0000_t202" style="position:absolute;top:-1238;width:9258;height:3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14:paraId="21B89A08" w14:textId="6AD41006" w:rsidR="00BF0D15" w:rsidRPr="00D442B9" w:rsidRDefault="00BF0D15" w:rsidP="001C7082">
                          <w:pPr>
                            <w:jc w:val="center"/>
                            <w:rPr>
                              <w:sz w:val="16"/>
                            </w:rPr>
                          </w:pPr>
                          <w:r>
                            <w:rPr>
                              <w:sz w:val="16"/>
                            </w:rPr>
                            <w:t xml:space="preserve">Shear Response </w:t>
                          </w:r>
                        </w:p>
                      </w:txbxContent>
                    </v:textbox>
                  </v:shape>
                  <v:line id="Straight Connector 55" o:spid="_x0000_s1060" style="position:absolute;visibility:visible;mso-wrap-style:square" from="4454,4454" to="44606,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ITsQAAADbAAAADwAAAGRycy9kb3ducmV2LnhtbESPzWrDMBCE74G+g9hCb4mcgItxo4Sk&#10;UMihhzrOJbeNtbVNrJWRFP+8fVUo9DjMzDfMdj+ZTgzkfGtZwXqVgCCurG65VnApP5YZCB+QNXaW&#10;ScFMHva7p8UWc21HLmg4h1pECPscFTQh9LmUvmrIoF/Znjh639YZDFG6WmqHY4SbTm6S5FUabDku&#10;NNjTe0PV/fwwCj6zesyK6/UrjNltcyyrS+nmRKmX5+nwBiLQFP7Df+2TVpCm8Psl/g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shOxAAAANsAAAAPAAAAAAAAAAAA&#10;AAAAAKECAABkcnMvZG93bnJldi54bWxQSwUGAAAAAAQABAD5AAAAkgMAAAAA&#10;" strokecolor="windowText" strokeweight=".5pt">
                    <v:stroke joinstyle="miter"/>
                  </v:line>
                  <v:oval id="Oval 56" o:spid="_x0000_s1061" style="position:absolute;left:44020;top:4572;width:1168;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g0MUA&#10;AADbAAAADwAAAGRycy9kb3ducmV2LnhtbESPQWvCQBSE7wX/w/IEL0U3FWIluooUSu2lxejF2yP7&#10;zEazb0N2E9P++m6h0OMwM98w6+1ga9FT6yvHCp5mCQjiwumKSwWn4+t0CcIHZI21Y1LwRR62m9HD&#10;GjPt7nygPg+liBD2GSowITSZlL4wZNHPXEMcvYtrLYYo21LqFu8Rbms5T5KFtFhxXDDY0Iuh4pZ3&#10;VsGZ3831tn/OD/3n90faYbdM3x6VmoyH3QpEoCH8h//ae60gXcDvl/g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WDQxQAAANsAAAAPAAAAAAAAAAAAAAAAAJgCAABkcnMv&#10;ZG93bnJldi54bWxQSwUGAAAAAAQABAD1AAAAigMAAAAA&#10;" fillcolor="#e7e6e6" strokecolor="windowText" strokeweight="1pt">
                    <v:stroke joinstyle="miter"/>
                  </v:oval>
                  <v:shape id="Text Box 59" o:spid="_x0000_s1062" type="#_x0000_t202" style="position:absolute;left:39917;top:-1238;width:9258;height:3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2C811026" w14:textId="6477A585" w:rsidR="00BF0D15" w:rsidRPr="00D442B9" w:rsidRDefault="00BF0D15" w:rsidP="001C7082">
                          <w:pPr>
                            <w:jc w:val="center"/>
                            <w:rPr>
                              <w:sz w:val="16"/>
                            </w:rPr>
                          </w:pPr>
                          <w:r>
                            <w:rPr>
                              <w:sz w:val="16"/>
                            </w:rPr>
                            <w:t xml:space="preserve">Shear Response </w:t>
                          </w:r>
                        </w:p>
                      </w:txbxContent>
                    </v:textbox>
                  </v:shape>
                  <v:roundrect id="Rounded Rectangle 60" o:spid="_x0000_s1063" style="position:absolute;left:43434;top:1875;width:2286;height:5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vQr4A&#10;AADbAAAADwAAAGRycy9kb3ducmV2LnhtbERPy6rCMBDdC/5DGMGNaKpwRapRVBCFuxCruB6asa02&#10;k9LEWv/eLASXh/NerFpTioZqV1hWMB5FIIhTqwvOFFzOu+EMhPPIGkvLpOBNDlbLbmeBsbYvPlGT&#10;+EyEEHYxKsi9r2IpXZqTQTeyFXHgbrY26AOsM6lrfIVwU8pJFE2lwYJDQ44VbXNKH8nTKPDJ/98m&#10;a+6b4yFdl3q7G+yvV1Kq32vXcxCeWv8Tf90HrWAa1oc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ir0K+AAAA2wAAAA8AAAAAAAAAAAAAAAAAmAIAAGRycy9kb3ducmV2&#10;LnhtbFBLBQYAAAAABAAEAPUAAACDAwAAAAA=&#10;" filled="f" strokecolor="#767171" strokeweight="1pt">
                    <v:stroke dashstyle="dash" joinstyle="miter"/>
                  </v:roundrect>
                </v:group>
                <w10:anchorlock/>
              </v:group>
            </w:pict>
          </mc:Fallback>
        </mc:AlternateContent>
      </w:r>
    </w:p>
    <w:p w14:paraId="42F1905B" w14:textId="77777777" w:rsidR="001C7082" w:rsidRPr="008F1165" w:rsidRDefault="001C7082" w:rsidP="006D6FAD">
      <w:pPr>
        <w:pStyle w:val="Heading3"/>
      </w:pPr>
    </w:p>
    <w:p w14:paraId="4B3BCFD3" w14:textId="6B256166" w:rsidR="00056DA8" w:rsidRDefault="00056DA8" w:rsidP="008C1521">
      <w:pPr>
        <w:pStyle w:val="Heading3"/>
      </w:pPr>
      <w:r>
        <w:t>Definition of Live Load Cases</w:t>
      </w:r>
    </w:p>
    <w:p w14:paraId="393624F8" w14:textId="52C23E5D" w:rsidR="001C7082" w:rsidRPr="008F1165" w:rsidRDefault="007B674E" w:rsidP="006D6FAD">
      <w:pPr>
        <w:jc w:val="both"/>
      </w:pPr>
      <w:r>
        <w:t xml:space="preserve">Load path templates are created for all design and legal load trucks for both LRFR and LFR. Each template contains the properties for each load case, including the truck axle spacing and loading configuration as well as lane </w:t>
      </w:r>
      <w:r w:rsidR="00AE32D2">
        <w:t>loading. Several</w:t>
      </w:r>
      <w:r w:rsidR="001C7082" w:rsidRPr="008F1165">
        <w:t xml:space="preserve"> aspects </w:t>
      </w:r>
      <w:r w:rsidR="00FB5D7F">
        <w:t>are</w:t>
      </w:r>
      <w:r w:rsidR="00FB5D7F" w:rsidRPr="008F1165">
        <w:t xml:space="preserve"> </w:t>
      </w:r>
      <w:r w:rsidR="001C7082" w:rsidRPr="008F1165">
        <w:t>consider</w:t>
      </w:r>
      <w:r w:rsidR="00FB5D7F">
        <w:t>ed</w:t>
      </w:r>
      <w:r w:rsidR="001C7082" w:rsidRPr="008F1165">
        <w:t xml:space="preserve"> when assigning Live Load (LL) properties and configurations to the bridge models</w:t>
      </w:r>
      <w:r w:rsidR="00FB5D7F">
        <w:t xml:space="preserve"> using the load path feature in Strand7</w:t>
      </w:r>
      <w:r w:rsidR="001C7082" w:rsidRPr="008F1165">
        <w:t xml:space="preserve">. </w:t>
      </w:r>
      <w:r w:rsidR="00FB5D7F">
        <w:t xml:space="preserve">The number of lanes is defined in the load path template and is determined as the integer part of the road width (clear distance from curb to curb) divided by 12ft. </w:t>
      </w:r>
      <w:r w:rsidR="001C7082" w:rsidRPr="008F1165">
        <w:t>Multiple Presence Factors (</w:t>
      </w:r>
      <w:r w:rsidR="001C7082" w:rsidRPr="008F1165">
        <w:rPr>
          <w:i/>
        </w:rPr>
        <w:t>m</w:t>
      </w:r>
      <w:r w:rsidR="001C7082" w:rsidRPr="008F1165">
        <w:t>)</w:t>
      </w:r>
      <w:r w:rsidR="00FB5D7F">
        <w:t xml:space="preserve"> taken from AASHTO Specifications</w:t>
      </w:r>
      <w:r w:rsidR="001C7082" w:rsidRPr="008F1165">
        <w:t xml:space="preserve"> are assigned </w:t>
      </w:r>
      <w:r w:rsidR="00FB5D7F">
        <w:t>in the load path template</w:t>
      </w:r>
      <w:r w:rsidR="001C7082" w:rsidRPr="008F1165">
        <w:t xml:space="preserve"> </w:t>
      </w:r>
      <w:r w:rsidR="00FB5D7F">
        <w:t>to account for the</w:t>
      </w:r>
      <w:r w:rsidR="001C7082" w:rsidRPr="008F1165">
        <w:t xml:space="preserve"> probability of simultaneous lane occupation. </w:t>
      </w:r>
      <w:r>
        <w:t xml:space="preserve">Table XX below contains the multiple presence factors used for LRFR and LFR analysis. </w:t>
      </w:r>
      <w:r w:rsidR="009B6181">
        <w:t xml:space="preserve">Additionally, an impact factor is applied to each load. </w:t>
      </w:r>
      <w:r w:rsidR="00AB27CD">
        <w:t>FIGURE XX is a screen shot of the load path template for LRFR HL-93 loading, presented as an example.</w:t>
      </w:r>
    </w:p>
    <w:tbl>
      <w:tblPr>
        <w:tblStyle w:val="TableGrid"/>
        <w:tblW w:w="0" w:type="auto"/>
        <w:jc w:val="center"/>
        <w:tblLook w:val="04A0" w:firstRow="1" w:lastRow="0" w:firstColumn="1" w:lastColumn="0" w:noHBand="0" w:noVBand="1"/>
      </w:tblPr>
      <w:tblGrid>
        <w:gridCol w:w="1795"/>
        <w:gridCol w:w="1440"/>
        <w:gridCol w:w="1440"/>
      </w:tblGrid>
      <w:tr w:rsidR="001C7082" w:rsidRPr="008F1165" w14:paraId="5598CF5C" w14:textId="77777777" w:rsidTr="006D6FAD">
        <w:trPr>
          <w:trHeight w:val="300"/>
          <w:jc w:val="center"/>
        </w:trPr>
        <w:tc>
          <w:tcPr>
            <w:tcW w:w="1795" w:type="dxa"/>
            <w:noWrap/>
            <w:vAlign w:val="center"/>
            <w:hideMark/>
          </w:tcPr>
          <w:p w14:paraId="6D350F3D" w14:textId="046B859C" w:rsidR="001C7082" w:rsidRPr="008F1165" w:rsidRDefault="001C7082" w:rsidP="00B52A7E">
            <w:pPr>
              <w:ind w:left="810"/>
              <w:jc w:val="center"/>
            </w:pPr>
          </w:p>
        </w:tc>
        <w:tc>
          <w:tcPr>
            <w:tcW w:w="2880" w:type="dxa"/>
            <w:gridSpan w:val="2"/>
            <w:noWrap/>
            <w:vAlign w:val="center"/>
            <w:hideMark/>
          </w:tcPr>
          <w:p w14:paraId="27968C80" w14:textId="77777777" w:rsidR="001C7082" w:rsidRPr="008F1165" w:rsidRDefault="001C7082" w:rsidP="00B52A7E">
            <w:pPr>
              <w:jc w:val="center"/>
            </w:pPr>
            <w:r w:rsidRPr="008F1165">
              <w:t>Multiple Presence Factors, m</w:t>
            </w:r>
          </w:p>
        </w:tc>
      </w:tr>
      <w:tr w:rsidR="001C7082" w:rsidRPr="008F1165" w14:paraId="247A2B69" w14:textId="77777777" w:rsidTr="006D6FAD">
        <w:trPr>
          <w:trHeight w:val="315"/>
          <w:jc w:val="center"/>
        </w:trPr>
        <w:tc>
          <w:tcPr>
            <w:tcW w:w="1795" w:type="dxa"/>
            <w:noWrap/>
            <w:vAlign w:val="center"/>
            <w:hideMark/>
          </w:tcPr>
          <w:p w14:paraId="6257D37D" w14:textId="77777777" w:rsidR="001C7082" w:rsidRPr="008F1165" w:rsidRDefault="001C7082" w:rsidP="00B52A7E">
            <w:pPr>
              <w:jc w:val="center"/>
            </w:pPr>
            <w:r w:rsidRPr="008F1165">
              <w:t>Number of Lanes</w:t>
            </w:r>
          </w:p>
        </w:tc>
        <w:tc>
          <w:tcPr>
            <w:tcW w:w="1440" w:type="dxa"/>
            <w:noWrap/>
            <w:vAlign w:val="center"/>
            <w:hideMark/>
          </w:tcPr>
          <w:p w14:paraId="5E593ECC" w14:textId="77777777" w:rsidR="001C7082" w:rsidRPr="008F1165" w:rsidRDefault="001C7082" w:rsidP="00B52A7E">
            <w:pPr>
              <w:jc w:val="center"/>
            </w:pPr>
            <w:r w:rsidRPr="008F1165">
              <w:t>LRFR</w:t>
            </w:r>
          </w:p>
        </w:tc>
        <w:tc>
          <w:tcPr>
            <w:tcW w:w="1440" w:type="dxa"/>
            <w:noWrap/>
            <w:vAlign w:val="center"/>
            <w:hideMark/>
          </w:tcPr>
          <w:p w14:paraId="20CAF087" w14:textId="77777777" w:rsidR="001C7082" w:rsidRPr="008F1165" w:rsidRDefault="001C7082" w:rsidP="00B52A7E">
            <w:pPr>
              <w:jc w:val="center"/>
            </w:pPr>
            <w:r w:rsidRPr="008F1165">
              <w:t>LFR</w:t>
            </w:r>
          </w:p>
        </w:tc>
      </w:tr>
      <w:tr w:rsidR="001C7082" w:rsidRPr="008F1165" w14:paraId="09824F9F" w14:textId="77777777" w:rsidTr="006D6FAD">
        <w:trPr>
          <w:trHeight w:val="300"/>
          <w:jc w:val="center"/>
        </w:trPr>
        <w:tc>
          <w:tcPr>
            <w:tcW w:w="1795" w:type="dxa"/>
            <w:noWrap/>
            <w:vAlign w:val="center"/>
            <w:hideMark/>
          </w:tcPr>
          <w:p w14:paraId="7DE00FBE" w14:textId="77777777" w:rsidR="001C7082" w:rsidRPr="008F1165" w:rsidRDefault="001C7082" w:rsidP="00B52A7E">
            <w:pPr>
              <w:jc w:val="center"/>
            </w:pPr>
            <w:r w:rsidRPr="008F1165">
              <w:t>1</w:t>
            </w:r>
          </w:p>
        </w:tc>
        <w:tc>
          <w:tcPr>
            <w:tcW w:w="1440" w:type="dxa"/>
            <w:noWrap/>
            <w:vAlign w:val="center"/>
            <w:hideMark/>
          </w:tcPr>
          <w:p w14:paraId="17C8D97F" w14:textId="77777777" w:rsidR="001C7082" w:rsidRPr="008F1165" w:rsidRDefault="001C7082" w:rsidP="00B52A7E">
            <w:pPr>
              <w:jc w:val="center"/>
            </w:pPr>
            <w:r w:rsidRPr="008F1165">
              <w:t>1.20</w:t>
            </w:r>
          </w:p>
        </w:tc>
        <w:tc>
          <w:tcPr>
            <w:tcW w:w="1440" w:type="dxa"/>
            <w:noWrap/>
            <w:vAlign w:val="center"/>
            <w:hideMark/>
          </w:tcPr>
          <w:p w14:paraId="0F4C9F27" w14:textId="77777777" w:rsidR="001C7082" w:rsidRPr="008F1165" w:rsidRDefault="001C7082" w:rsidP="00B52A7E">
            <w:pPr>
              <w:jc w:val="center"/>
            </w:pPr>
            <w:r w:rsidRPr="008F1165">
              <w:t>1.00</w:t>
            </w:r>
          </w:p>
        </w:tc>
      </w:tr>
      <w:tr w:rsidR="001C7082" w:rsidRPr="008F1165" w14:paraId="46A5D634" w14:textId="77777777" w:rsidTr="006D6FAD">
        <w:trPr>
          <w:trHeight w:val="300"/>
          <w:jc w:val="center"/>
        </w:trPr>
        <w:tc>
          <w:tcPr>
            <w:tcW w:w="1795" w:type="dxa"/>
            <w:noWrap/>
            <w:vAlign w:val="center"/>
            <w:hideMark/>
          </w:tcPr>
          <w:p w14:paraId="67353FEE" w14:textId="77777777" w:rsidR="001C7082" w:rsidRPr="008F1165" w:rsidRDefault="001C7082" w:rsidP="00B52A7E">
            <w:pPr>
              <w:jc w:val="center"/>
            </w:pPr>
            <w:r w:rsidRPr="008F1165">
              <w:t>2</w:t>
            </w:r>
          </w:p>
        </w:tc>
        <w:tc>
          <w:tcPr>
            <w:tcW w:w="1440" w:type="dxa"/>
            <w:noWrap/>
            <w:vAlign w:val="center"/>
            <w:hideMark/>
          </w:tcPr>
          <w:p w14:paraId="00E27E02" w14:textId="77777777" w:rsidR="001C7082" w:rsidRPr="008F1165" w:rsidRDefault="001C7082" w:rsidP="00B52A7E">
            <w:pPr>
              <w:jc w:val="center"/>
            </w:pPr>
            <w:r w:rsidRPr="008F1165">
              <w:t>1.00</w:t>
            </w:r>
          </w:p>
        </w:tc>
        <w:tc>
          <w:tcPr>
            <w:tcW w:w="1440" w:type="dxa"/>
            <w:noWrap/>
            <w:vAlign w:val="center"/>
            <w:hideMark/>
          </w:tcPr>
          <w:p w14:paraId="0C08BF76" w14:textId="77777777" w:rsidR="001C7082" w:rsidRPr="008F1165" w:rsidRDefault="001C7082" w:rsidP="00B52A7E">
            <w:pPr>
              <w:jc w:val="center"/>
            </w:pPr>
            <w:r w:rsidRPr="008F1165">
              <w:t>1.00</w:t>
            </w:r>
          </w:p>
        </w:tc>
      </w:tr>
      <w:tr w:rsidR="001C7082" w:rsidRPr="008F1165" w14:paraId="5BD369A2" w14:textId="77777777" w:rsidTr="006D6FAD">
        <w:trPr>
          <w:trHeight w:val="300"/>
          <w:jc w:val="center"/>
        </w:trPr>
        <w:tc>
          <w:tcPr>
            <w:tcW w:w="1795" w:type="dxa"/>
            <w:noWrap/>
            <w:vAlign w:val="center"/>
            <w:hideMark/>
          </w:tcPr>
          <w:p w14:paraId="6317610B" w14:textId="77777777" w:rsidR="001C7082" w:rsidRPr="008F1165" w:rsidRDefault="001C7082" w:rsidP="00B52A7E">
            <w:pPr>
              <w:jc w:val="center"/>
            </w:pPr>
            <w:r w:rsidRPr="008F1165">
              <w:t>3</w:t>
            </w:r>
          </w:p>
        </w:tc>
        <w:tc>
          <w:tcPr>
            <w:tcW w:w="1440" w:type="dxa"/>
            <w:noWrap/>
            <w:vAlign w:val="center"/>
            <w:hideMark/>
          </w:tcPr>
          <w:p w14:paraId="12F2C48E" w14:textId="77777777" w:rsidR="001C7082" w:rsidRPr="008F1165" w:rsidRDefault="001C7082" w:rsidP="00B52A7E">
            <w:pPr>
              <w:jc w:val="center"/>
            </w:pPr>
            <w:r w:rsidRPr="008F1165">
              <w:t>0.85</w:t>
            </w:r>
          </w:p>
        </w:tc>
        <w:tc>
          <w:tcPr>
            <w:tcW w:w="1440" w:type="dxa"/>
            <w:noWrap/>
            <w:vAlign w:val="center"/>
            <w:hideMark/>
          </w:tcPr>
          <w:p w14:paraId="066B4219" w14:textId="77777777" w:rsidR="001C7082" w:rsidRPr="008F1165" w:rsidRDefault="001C7082" w:rsidP="00B52A7E">
            <w:pPr>
              <w:jc w:val="center"/>
            </w:pPr>
            <w:r w:rsidRPr="008F1165">
              <w:t>0.90</w:t>
            </w:r>
          </w:p>
        </w:tc>
      </w:tr>
      <w:tr w:rsidR="001C7082" w:rsidRPr="008F1165" w14:paraId="677CA90E" w14:textId="77777777" w:rsidTr="006D6FAD">
        <w:trPr>
          <w:trHeight w:val="300"/>
          <w:jc w:val="center"/>
        </w:trPr>
        <w:tc>
          <w:tcPr>
            <w:tcW w:w="1795" w:type="dxa"/>
            <w:noWrap/>
            <w:vAlign w:val="center"/>
            <w:hideMark/>
          </w:tcPr>
          <w:p w14:paraId="588860AA" w14:textId="77777777" w:rsidR="001C7082" w:rsidRPr="008F1165" w:rsidRDefault="001C7082" w:rsidP="00B52A7E">
            <w:pPr>
              <w:jc w:val="center"/>
            </w:pPr>
            <w:r w:rsidRPr="008F1165">
              <w:t>&gt; 3</w:t>
            </w:r>
          </w:p>
        </w:tc>
        <w:tc>
          <w:tcPr>
            <w:tcW w:w="1440" w:type="dxa"/>
            <w:noWrap/>
            <w:vAlign w:val="center"/>
            <w:hideMark/>
          </w:tcPr>
          <w:p w14:paraId="02F13A6B" w14:textId="77777777" w:rsidR="001C7082" w:rsidRPr="008F1165" w:rsidRDefault="001C7082" w:rsidP="00B52A7E">
            <w:pPr>
              <w:jc w:val="center"/>
            </w:pPr>
            <w:r w:rsidRPr="008F1165">
              <w:t>0.65</w:t>
            </w:r>
          </w:p>
        </w:tc>
        <w:tc>
          <w:tcPr>
            <w:tcW w:w="1440" w:type="dxa"/>
            <w:noWrap/>
            <w:vAlign w:val="center"/>
            <w:hideMark/>
          </w:tcPr>
          <w:p w14:paraId="7B5ADA7B" w14:textId="77777777" w:rsidR="001C7082" w:rsidRPr="008F1165" w:rsidRDefault="001C7082" w:rsidP="00B52A7E">
            <w:pPr>
              <w:jc w:val="center"/>
            </w:pPr>
            <w:r w:rsidRPr="008F1165">
              <w:t>0.75</w:t>
            </w:r>
          </w:p>
        </w:tc>
      </w:tr>
    </w:tbl>
    <w:p w14:paraId="346E5F1E" w14:textId="77777777" w:rsidR="001C7082" w:rsidRPr="008F1165" w:rsidRDefault="001C7082" w:rsidP="006D6FAD">
      <w:pPr>
        <w:spacing w:before="240"/>
        <w:ind w:left="1440" w:right="2340"/>
        <w:jc w:val="center"/>
      </w:pPr>
      <w:proofErr w:type="gramStart"/>
      <w:r>
        <w:t>Table 3.6.1.1.2-1.</w:t>
      </w:r>
      <w:proofErr w:type="gramEnd"/>
      <w:r>
        <w:t xml:space="preserve"> </w:t>
      </w:r>
      <w:proofErr w:type="gramStart"/>
      <w:r>
        <w:t xml:space="preserve">Multiple Presence Factors, </w:t>
      </w:r>
      <w:r w:rsidRPr="00897B13">
        <w:rPr>
          <w:i/>
        </w:rPr>
        <w:t>m</w:t>
      </w:r>
      <w:r w:rsidRPr="008F1165">
        <w:t>. AASHTO</w:t>
      </w:r>
      <w:r>
        <w:t xml:space="preserve"> LRFD Bridge Design Specifications, 2012</w:t>
      </w:r>
      <w:r w:rsidRPr="008F1165">
        <w:t>.</w:t>
      </w:r>
      <w:proofErr w:type="gramEnd"/>
    </w:p>
    <w:p w14:paraId="50DDA9E3" w14:textId="62CB4327" w:rsidR="00AB27CD" w:rsidRDefault="00AB27CD" w:rsidP="00AB27CD">
      <w:pPr>
        <w:spacing w:before="240"/>
        <w:ind w:left="720"/>
      </w:pPr>
      <w:r w:rsidRPr="00807D50">
        <w:rPr>
          <w:noProof/>
        </w:rPr>
        <w:lastRenderedPageBreak/>
        <w:drawing>
          <wp:inline distT="0" distB="0" distL="0" distR="0" wp14:anchorId="2ADC1945" wp14:editId="4A513234">
            <wp:extent cx="5638800" cy="36576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l="227" r="233" b="571"/>
                    <a:stretch>
                      <a:fillRect/>
                    </a:stretch>
                  </pic:blipFill>
                  <pic:spPr bwMode="auto">
                    <a:xfrm>
                      <a:off x="0" y="0"/>
                      <a:ext cx="5638800" cy="3657600"/>
                    </a:xfrm>
                    <a:prstGeom prst="rect">
                      <a:avLst/>
                    </a:prstGeom>
                    <a:noFill/>
                    <a:ln>
                      <a:noFill/>
                    </a:ln>
                  </pic:spPr>
                </pic:pic>
              </a:graphicData>
            </a:graphic>
          </wp:inline>
        </w:drawing>
      </w:r>
    </w:p>
    <w:p w14:paraId="21B87A8E" w14:textId="50880C36" w:rsidR="00AB27CD" w:rsidRDefault="00AB27CD" w:rsidP="00AB27CD">
      <w:pPr>
        <w:ind w:left="810"/>
        <w:jc w:val="center"/>
      </w:pPr>
      <w:proofErr w:type="gramStart"/>
      <w:r>
        <w:t>Image xx.</w:t>
      </w:r>
      <w:proofErr w:type="gramEnd"/>
      <w:r>
        <w:t xml:space="preserve"> </w:t>
      </w:r>
      <w:proofErr w:type="gramStart"/>
      <w:r>
        <w:t>Type</w:t>
      </w:r>
      <w:r w:rsidRPr="008F1165">
        <w:t xml:space="preserve"> HL-93 Truck</w:t>
      </w:r>
      <w:r>
        <w:t>.</w:t>
      </w:r>
      <w:proofErr w:type="gramEnd"/>
      <w:r>
        <w:t xml:space="preserve"> </w:t>
      </w:r>
      <w:proofErr w:type="gramStart"/>
      <w:r>
        <w:t>Strand7 Load Path Configuration.</w:t>
      </w:r>
      <w:proofErr w:type="gramEnd"/>
    </w:p>
    <w:p w14:paraId="0943E45C" w14:textId="27C5BEBA" w:rsidR="001C7082" w:rsidRPr="008F1165" w:rsidRDefault="001C7082" w:rsidP="005B21FC">
      <w:pPr>
        <w:spacing w:before="240"/>
      </w:pPr>
      <w:r w:rsidRPr="008F1165">
        <w:t xml:space="preserve">The specifications </w:t>
      </w:r>
      <w:r w:rsidR="007B674E">
        <w:t>for</w:t>
      </w:r>
      <w:r w:rsidR="007B674E" w:rsidRPr="008F1165">
        <w:t xml:space="preserve"> </w:t>
      </w:r>
      <w:r w:rsidRPr="008F1165">
        <w:t>each truck type are</w:t>
      </w:r>
      <w:r w:rsidR="007B674E">
        <w:t xml:space="preserve"> provided herein.</w:t>
      </w:r>
    </w:p>
    <w:p w14:paraId="0C9C4477" w14:textId="77777777" w:rsidR="001C7082" w:rsidRPr="008F1165" w:rsidRDefault="001C7082" w:rsidP="008C1521">
      <w:pPr>
        <w:pStyle w:val="Heading4"/>
      </w:pPr>
      <w:r w:rsidRPr="008C1521">
        <w:t>HL</w:t>
      </w:r>
      <w:r w:rsidRPr="008F1165">
        <w:t>-93</w:t>
      </w:r>
    </w:p>
    <w:p w14:paraId="23F33D5F" w14:textId="5F43FE58" w:rsidR="001C7082" w:rsidRDefault="00AE32D2" w:rsidP="006D6FAD">
      <w:pPr>
        <w:pStyle w:val="ListParagraph"/>
        <w:ind w:left="0"/>
        <w:jc w:val="both"/>
      </w:pPr>
      <w:r>
        <w:t>The configuration of the HL-93 loading is shown in Figure XX below</w:t>
      </w:r>
      <w:r w:rsidR="001C7082">
        <w:t xml:space="preserve">. The </w:t>
      </w:r>
      <w:r w:rsidR="00970C91">
        <w:t xml:space="preserve">loading configurations </w:t>
      </w:r>
      <w:r w:rsidR="00AB27CD">
        <w:t xml:space="preserve">created </w:t>
      </w:r>
      <w:r w:rsidR="001C7082">
        <w:t xml:space="preserve">in the load path </w:t>
      </w:r>
      <w:r w:rsidR="00AB27CD">
        <w:t xml:space="preserve">template </w:t>
      </w:r>
      <w:r w:rsidR="001C7082">
        <w:t>represent the different truck arrangement</w:t>
      </w:r>
      <w:r w:rsidR="00AB27CD">
        <w:t>s</w:t>
      </w:r>
      <w:r w:rsidR="00970C91">
        <w:t xml:space="preserve"> for the HL-93 truck and lane loading</w:t>
      </w:r>
      <w:r w:rsidR="001C7082">
        <w:t xml:space="preserve"> </w:t>
      </w:r>
      <w:r w:rsidR="00970C91">
        <w:t>defined</w:t>
      </w:r>
      <w:r w:rsidR="00AB27CD">
        <w:t xml:space="preserve"> </w:t>
      </w:r>
      <w:r w:rsidR="001C7082">
        <w:t xml:space="preserve">in the </w:t>
      </w:r>
      <w:r w:rsidR="00AB27CD">
        <w:t>AASHTO Manual for Bridge Evaluation.</w:t>
      </w:r>
      <w:r w:rsidR="001575B8">
        <w:t xml:space="preserve"> </w:t>
      </w:r>
      <w:r w:rsidR="00970C91">
        <w:t xml:space="preserve">Lane crowding is accounted for in the load path by allowing the trucks to shift one foot from </w:t>
      </w:r>
      <w:r w:rsidR="00CE72EA">
        <w:t xml:space="preserve">the </w:t>
      </w:r>
      <w:r w:rsidR="00970C91">
        <w:t xml:space="preserve">center of </w:t>
      </w:r>
      <w:r w:rsidR="00CE72EA">
        <w:t xml:space="preserve">the </w:t>
      </w:r>
      <w:r w:rsidR="00970C91">
        <w:t>lane in either direction.</w:t>
      </w:r>
      <w:r w:rsidR="00970C91" w:rsidRPr="00970C91">
        <w:t xml:space="preserve"> </w:t>
      </w:r>
      <w:r w:rsidR="00970C91">
        <w:t>The loading scenarios for HL-93 are listed below</w:t>
      </w:r>
      <w:r w:rsidR="00CE72EA">
        <w:t>.</w:t>
      </w:r>
    </w:p>
    <w:p w14:paraId="38869C1D" w14:textId="77777777" w:rsidR="00970C91" w:rsidRDefault="00970C91" w:rsidP="006D6FAD">
      <w:pPr>
        <w:pStyle w:val="ListParagraph"/>
        <w:ind w:left="0"/>
        <w:jc w:val="both"/>
      </w:pPr>
    </w:p>
    <w:p w14:paraId="64BAAAC4" w14:textId="02788AF6" w:rsidR="00CE72EA" w:rsidRDefault="00CE72EA" w:rsidP="006D6FAD">
      <w:pPr>
        <w:pStyle w:val="ListParagraph"/>
        <w:numPr>
          <w:ilvl w:val="0"/>
          <w:numId w:val="10"/>
        </w:numPr>
        <w:ind w:left="360" w:right="1440"/>
        <w:jc w:val="both"/>
      </w:pPr>
      <w:r>
        <w:t>HL-93 Design truck (Spacing 14’-14’)</w:t>
      </w:r>
    </w:p>
    <w:p w14:paraId="45861F35" w14:textId="53AB1111" w:rsidR="001C7082" w:rsidRDefault="001575B8" w:rsidP="006D6FAD">
      <w:pPr>
        <w:pStyle w:val="ListParagraph"/>
        <w:numPr>
          <w:ilvl w:val="0"/>
          <w:numId w:val="10"/>
        </w:numPr>
        <w:ind w:left="360" w:right="1440"/>
        <w:jc w:val="both"/>
      </w:pPr>
      <w:r>
        <w:t xml:space="preserve">HL-93 </w:t>
      </w:r>
      <w:r w:rsidR="001C7082">
        <w:t>Design truck (Spacing 14’-22’)</w:t>
      </w:r>
    </w:p>
    <w:p w14:paraId="456808D9" w14:textId="5FCD774A" w:rsidR="001C7082" w:rsidRDefault="001575B8" w:rsidP="006D6FAD">
      <w:pPr>
        <w:pStyle w:val="ListParagraph"/>
        <w:numPr>
          <w:ilvl w:val="0"/>
          <w:numId w:val="10"/>
        </w:numPr>
        <w:ind w:left="360" w:right="1440"/>
        <w:jc w:val="both"/>
      </w:pPr>
      <w:r>
        <w:t xml:space="preserve">HL-93 </w:t>
      </w:r>
      <w:r w:rsidR="001C7082">
        <w:t>Design truck (Spacing 14’-30’)</w:t>
      </w:r>
    </w:p>
    <w:p w14:paraId="43284972" w14:textId="13A3C25E" w:rsidR="001C7082" w:rsidRDefault="001C7082" w:rsidP="006D6FAD">
      <w:pPr>
        <w:pStyle w:val="ListParagraph"/>
        <w:numPr>
          <w:ilvl w:val="0"/>
          <w:numId w:val="10"/>
        </w:numPr>
        <w:ind w:left="360" w:right="1440"/>
        <w:jc w:val="both"/>
      </w:pPr>
      <w:r>
        <w:t xml:space="preserve">90% of </w:t>
      </w:r>
      <w:r w:rsidR="001575B8">
        <w:t xml:space="preserve">dual HL-93 </w:t>
      </w:r>
      <w:r>
        <w:t>design truck (Spacing 14’-14’), internal spacing of 50’</w:t>
      </w:r>
      <w:r w:rsidR="001575B8">
        <w:t xml:space="preserve"> (for continuous only)</w:t>
      </w:r>
    </w:p>
    <w:p w14:paraId="7B96615E" w14:textId="7E1B7BF0" w:rsidR="001C7082" w:rsidRDefault="00AB27CD" w:rsidP="006D6FAD">
      <w:pPr>
        <w:pStyle w:val="ListParagraph"/>
        <w:numPr>
          <w:ilvl w:val="0"/>
          <w:numId w:val="10"/>
        </w:numPr>
        <w:ind w:left="360" w:right="1440"/>
        <w:jc w:val="both"/>
      </w:pPr>
      <w:r>
        <w:rPr>
          <w:noProof/>
        </w:rPr>
        <mc:AlternateContent>
          <mc:Choice Requires="wpi">
            <w:drawing>
              <wp:anchor distT="0" distB="0" distL="114300" distR="114300" simplePos="0" relativeHeight="251669504" behindDoc="0" locked="0" layoutInCell="1" allowOverlap="1" wp14:anchorId="4E52E750" wp14:editId="27FFC990">
                <wp:simplePos x="0" y="0"/>
                <wp:positionH relativeFrom="column">
                  <wp:posOffset>9424455</wp:posOffset>
                </wp:positionH>
                <wp:positionV relativeFrom="paragraph">
                  <wp:posOffset>452415</wp:posOffset>
                </wp:positionV>
                <wp:extent cx="360" cy="360"/>
                <wp:effectExtent l="57150" t="57150" r="57150" b="57150"/>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9A14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740.8pt;margin-top:34.3pt;width:2.7pt;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">
                <v:imagedata r:id="rId16" o:title=""/>
              </v:shape>
            </w:pict>
          </mc:Fallback>
        </mc:AlternateContent>
      </w:r>
      <w:r w:rsidR="001C7082">
        <w:t xml:space="preserve">90% of </w:t>
      </w:r>
      <w:r w:rsidR="001575B8">
        <w:t xml:space="preserve">dual HL-93 </w:t>
      </w:r>
      <w:r w:rsidR="001C7082">
        <w:t>design truck (Spacing 14’-14’), internal spacing of 100’</w:t>
      </w:r>
      <w:r w:rsidR="001575B8">
        <w:t xml:space="preserve"> (for continuous only)</w:t>
      </w:r>
    </w:p>
    <w:p w14:paraId="5A0EE5C8" w14:textId="03FA9229" w:rsidR="00970C91" w:rsidRDefault="00970C91" w:rsidP="006D6FAD">
      <w:pPr>
        <w:pStyle w:val="ListParagraph"/>
        <w:numPr>
          <w:ilvl w:val="0"/>
          <w:numId w:val="10"/>
        </w:numPr>
        <w:ind w:left="360" w:right="1440"/>
        <w:jc w:val="both"/>
      </w:pPr>
      <w:r>
        <w:t xml:space="preserve">Design Lane load (640 </w:t>
      </w:r>
      <w:proofErr w:type="spellStart"/>
      <w:r w:rsidR="005B21FC">
        <w:t>lb</w:t>
      </w:r>
      <w:proofErr w:type="spellEnd"/>
      <w:r w:rsidR="005B21FC">
        <w:t>/</w:t>
      </w:r>
      <w:proofErr w:type="spellStart"/>
      <w:r w:rsidR="005B21FC">
        <w:t>ft</w:t>
      </w:r>
      <w:proofErr w:type="spellEnd"/>
      <w:r>
        <w:t>)</w:t>
      </w:r>
    </w:p>
    <w:p w14:paraId="310B86B7" w14:textId="2A51BFDF" w:rsidR="00970C91" w:rsidRDefault="00970C91" w:rsidP="006D6FAD">
      <w:pPr>
        <w:pStyle w:val="ListParagraph"/>
        <w:numPr>
          <w:ilvl w:val="0"/>
          <w:numId w:val="10"/>
        </w:numPr>
        <w:ind w:left="360" w:right="1440"/>
        <w:jc w:val="both"/>
      </w:pPr>
      <w:r>
        <w:t>Tandem truck type</w:t>
      </w:r>
    </w:p>
    <w:commentRangeStart w:id="101"/>
    <w:p w14:paraId="66F8949C" w14:textId="062A4675" w:rsidR="001C7082" w:rsidRDefault="00AB27CD" w:rsidP="006D6FAD">
      <w:pPr>
        <w:jc w:val="center"/>
      </w:pPr>
      <w:r>
        <w:rPr>
          <w:noProof/>
        </w:rPr>
        <w:lastRenderedPageBreak/>
        <mc:AlternateContent>
          <mc:Choice Requires="wpg">
            <w:drawing>
              <wp:inline distT="0" distB="0" distL="0" distR="0" wp14:anchorId="7D1D3A41" wp14:editId="6550CA58">
                <wp:extent cx="3743325" cy="1552575"/>
                <wp:effectExtent l="0" t="0" r="9525" b="9525"/>
                <wp:docPr id="42" name="Group 42"/>
                <wp:cNvGraphicFramePr/>
                <a:graphic xmlns:a="http://schemas.openxmlformats.org/drawingml/2006/main">
                  <a:graphicData uri="http://schemas.microsoft.com/office/word/2010/wordprocessingGroup">
                    <wpg:wgp>
                      <wpg:cNvGrpSpPr/>
                      <wpg:grpSpPr>
                        <a:xfrm>
                          <a:off x="0" y="0"/>
                          <a:ext cx="3743325" cy="1552575"/>
                          <a:chOff x="0" y="0"/>
                          <a:chExt cx="3743325" cy="1552575"/>
                        </a:xfrm>
                      </wpg:grpSpPr>
                      <pic:pic xmlns:pic="http://schemas.openxmlformats.org/drawingml/2006/picture">
                        <pic:nvPicPr>
                          <pic:cNvPr id="456" name="Picture 456"/>
                          <pic:cNvPicPr>
                            <a:picLocks noChangeAspect="1"/>
                          </pic:cNvPicPr>
                        </pic:nvPicPr>
                        <pic:blipFill>
                          <a:blip r:embed="rId17">
                            <a:extLst>
                              <a:ext uri="{28A0092B-C50C-407E-A947-70E740481C1C}">
                                <a14:useLocalDpi xmlns:a14="http://schemas.microsoft.com/office/drawing/2010/main" val="0"/>
                              </a:ext>
                            </a:extLst>
                          </a:blip>
                          <a:srcRect l="28712" t="60771" r="34984" b="-12540"/>
                          <a:stretch>
                            <a:fillRect/>
                          </a:stretch>
                        </pic:blipFill>
                        <pic:spPr bwMode="auto">
                          <a:xfrm>
                            <a:off x="2705100" y="28575"/>
                            <a:ext cx="1038225" cy="1524000"/>
                          </a:xfrm>
                          <a:prstGeom prst="rect">
                            <a:avLst/>
                          </a:prstGeom>
                          <a:noFill/>
                          <a:ln>
                            <a:noFill/>
                          </a:ln>
                        </pic:spPr>
                      </pic:pic>
                      <pic:pic xmlns:pic="http://schemas.openxmlformats.org/drawingml/2006/picture">
                        <pic:nvPicPr>
                          <pic:cNvPr id="457" name="Picture 457"/>
                          <pic:cNvPicPr>
                            <a:picLocks noChangeAspect="1"/>
                          </pic:cNvPicPr>
                        </pic:nvPicPr>
                        <pic:blipFill>
                          <a:blip r:embed="rId17">
                            <a:extLst>
                              <a:ext uri="{28A0092B-C50C-407E-A947-70E740481C1C}">
                                <a14:useLocalDpi xmlns:a14="http://schemas.microsoft.com/office/drawing/2010/main" val="0"/>
                              </a:ext>
                            </a:extLst>
                          </a:blip>
                          <a:srcRect b="47267"/>
                          <a:stretch>
                            <a:fillRect/>
                          </a:stretch>
                        </pic:blipFill>
                        <pic:spPr bwMode="auto">
                          <a:xfrm>
                            <a:off x="0" y="0"/>
                            <a:ext cx="2857500" cy="1543050"/>
                          </a:xfrm>
                          <a:prstGeom prst="rect">
                            <a:avLst/>
                          </a:prstGeom>
                          <a:noFill/>
                          <a:ln>
                            <a:noFill/>
                          </a:ln>
                        </pic:spPr>
                      </pic:pic>
                    </wpg:wg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7451DA" id="Group 42" o:spid="_x0000_s1026" style="width:294.75pt;height:122.25pt;mso-position-horizontal-relative:char;mso-position-vertical-relative:line" coordsize="37433,15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027" type="#_x0000_t75" style="position:absolute;left:27051;top:285;width:10382;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">
                  <v:imagedata r:id="rId18" o:title="" croptop="39827f" cropbottom="-8218f" cropleft="18817f" cropright="22927f"/>
                  <v:path arrowok="t"/>
                </v:shape>
                <v:shape id="Picture 457" o:spid="_x0000_s1028" type="#_x0000_t75" style="position:absolute;width:28575;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">
                  <v:imagedata r:id="rId18" o:title="" cropbottom="30977f"/>
                  <v:path arrowok="t"/>
                </v:shape>
                <w10:anchorlock/>
              </v:group>
            </w:pict>
          </mc:Fallback>
        </mc:AlternateContent>
      </w:r>
      <w:commentRangeEnd w:id="101"/>
      <w:r w:rsidR="001575B8">
        <w:rPr>
          <w:rStyle w:val="CommentReference"/>
        </w:rPr>
        <w:commentReference w:id="101"/>
      </w:r>
    </w:p>
    <w:p w14:paraId="696A1583" w14:textId="0E6BE217" w:rsidR="001C7082" w:rsidRDefault="001C7082" w:rsidP="006D6FAD">
      <w:pPr>
        <w:spacing w:after="0"/>
        <w:jc w:val="center"/>
      </w:pPr>
      <w:proofErr w:type="gramStart"/>
      <w:r w:rsidRPr="008F1165">
        <w:t>Image xx.</w:t>
      </w:r>
      <w:proofErr w:type="gramEnd"/>
      <w:r w:rsidRPr="008F1165">
        <w:t xml:space="preserve"> </w:t>
      </w:r>
      <w:proofErr w:type="gramStart"/>
      <w:r w:rsidRPr="008F1165">
        <w:t>Standard HL-93 Truck.</w:t>
      </w:r>
      <w:proofErr w:type="gramEnd"/>
      <w:r w:rsidRPr="008F1165">
        <w:t xml:space="preserve"> </w:t>
      </w:r>
      <w:proofErr w:type="gramStart"/>
      <w:r w:rsidRPr="008F1165">
        <w:t>AASHTO 3.6.1.1.2</w:t>
      </w:r>
      <w:r>
        <w:t>.2-1</w:t>
      </w:r>
      <w:r w:rsidRPr="008F1165">
        <w:t xml:space="preserve"> </w:t>
      </w:r>
      <w:r>
        <w:t>Characteristics of Design Truck.</w:t>
      </w:r>
      <w:proofErr w:type="gramEnd"/>
    </w:p>
    <w:p w14:paraId="1292BA69" w14:textId="774A7BB4" w:rsidR="001C7082" w:rsidRDefault="001C7082" w:rsidP="006D6FAD">
      <w:pPr>
        <w:jc w:val="center"/>
      </w:pPr>
      <w:r w:rsidRPr="00D25002">
        <w:t>W</w:t>
      </w:r>
      <w:r>
        <w:t>eight = 72K (36T</w:t>
      </w:r>
      <w:r w:rsidRPr="00D25002">
        <w:t>)</w:t>
      </w:r>
    </w:p>
    <w:p w14:paraId="5E11048F" w14:textId="326F1BC4" w:rsidR="001C7082" w:rsidRDefault="001C7082" w:rsidP="006D6FAD">
      <w:pPr>
        <w:jc w:val="center"/>
      </w:pPr>
    </w:p>
    <w:p w14:paraId="4DE8C275" w14:textId="77777777" w:rsidR="001C7082" w:rsidRPr="008F1165" w:rsidRDefault="001C7082" w:rsidP="008C1521">
      <w:pPr>
        <w:pStyle w:val="Heading4"/>
      </w:pPr>
      <w:r w:rsidRPr="008F1165">
        <w:t>HS20, HS20-M, HS20-S</w:t>
      </w:r>
    </w:p>
    <w:p w14:paraId="7578DA8B" w14:textId="6FB47487" w:rsidR="001C7082" w:rsidRDefault="00351A6E" w:rsidP="006D6FAD">
      <w:pPr>
        <w:jc w:val="both"/>
      </w:pPr>
      <w:r>
        <w:t>The 72 kip truck load for LFR HS20 is distributed over three axles as shown in Figure XX below. T</w:t>
      </w:r>
      <w:r w:rsidR="001C7082">
        <w:t xml:space="preserve">he </w:t>
      </w:r>
      <w:r w:rsidR="00CE72EA">
        <w:t>distances</w:t>
      </w:r>
      <w:r w:rsidR="001C7082">
        <w:t xml:space="preserve"> between the first and second axel is fixed on 14 feet and the distance between the second and third axel varies from 14 feet to 30 feet.</w:t>
      </w:r>
      <w:r>
        <w:t xml:space="preserve"> Lane crowding is accounted for in the load path by allowing the trucks to shift one foot from center of lane in either direction of the lane.</w:t>
      </w:r>
      <w:r w:rsidR="001C7082">
        <w:t xml:space="preserve"> </w:t>
      </w:r>
      <w:r>
        <w:t>Additionally,</w:t>
      </w:r>
      <w:r w:rsidR="001C7082">
        <w:t xml:space="preserve"> </w:t>
      </w:r>
      <w:r w:rsidR="0020773E">
        <w:t>special cases for moment and shear evaluation are considered</w:t>
      </w:r>
      <w:r w:rsidR="001C7082">
        <w:t xml:space="preserve"> (HS20-M and HS20-S</w:t>
      </w:r>
      <w:r w:rsidR="0020773E">
        <w:t>). The loading cases for HS20, HS20-M, and HS20-S are shown in the figures below.</w:t>
      </w:r>
    </w:p>
    <w:p w14:paraId="345EA47A" w14:textId="188C46E2" w:rsidR="00970C91" w:rsidRDefault="00970C91" w:rsidP="006D6FAD">
      <w:pPr>
        <w:ind w:left="540"/>
        <w:jc w:val="both"/>
      </w:pPr>
    </w:p>
    <w:p w14:paraId="3864F0BF" w14:textId="7C49B43B" w:rsidR="001C7082" w:rsidRPr="008F1165" w:rsidRDefault="001C7082" w:rsidP="006D6FAD">
      <w:pPr>
        <w:jc w:val="center"/>
      </w:pPr>
      <w:commentRangeStart w:id="102"/>
      <w:r w:rsidRPr="00807D50">
        <w:rPr>
          <w:noProof/>
        </w:rPr>
        <w:drawing>
          <wp:inline distT="0" distB="0" distL="0" distR="0" wp14:anchorId="4CEFFCBA" wp14:editId="44D8623E">
            <wp:extent cx="2438400" cy="3114675"/>
            <wp:effectExtent l="4762" t="0" r="4763" b="4762"/>
            <wp:docPr id="454" name="Picture 454" descr="C:\Users\BRP\Documents\CAIT\BRP\BRP 2016\IMG_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P\Documents\CAIT\BRP\BRP 2016\IMG_1211.JPG"/>
                    <pic:cNvPicPr>
                      <a:picLocks noChangeAspect="1" noChangeArrowheads="1"/>
                    </pic:cNvPicPr>
                  </pic:nvPicPr>
                  <pic:blipFill>
                    <a:blip r:embed="rId19" cstate="print">
                      <a:extLst>
                        <a:ext uri="{28A0092B-C50C-407E-A947-70E740481C1C}">
                          <a14:useLocalDpi xmlns:a14="http://schemas.microsoft.com/office/drawing/2010/main" val="0"/>
                        </a:ext>
                      </a:extLst>
                    </a:blip>
                    <a:srcRect l="5998" t="8852" r="44086" b="5913"/>
                    <a:stretch>
                      <a:fillRect/>
                    </a:stretch>
                  </pic:blipFill>
                  <pic:spPr bwMode="auto">
                    <a:xfrm rot="5400000">
                      <a:off x="0" y="0"/>
                      <a:ext cx="2438400" cy="3114675"/>
                    </a:xfrm>
                    <a:prstGeom prst="rect">
                      <a:avLst/>
                    </a:prstGeom>
                    <a:noFill/>
                    <a:ln>
                      <a:noFill/>
                    </a:ln>
                  </pic:spPr>
                </pic:pic>
              </a:graphicData>
            </a:graphic>
          </wp:inline>
        </w:drawing>
      </w:r>
      <w:commentRangeEnd w:id="102"/>
      <w:r w:rsidR="00631A10">
        <w:rPr>
          <w:rStyle w:val="CommentReference"/>
        </w:rPr>
        <w:commentReference w:id="102"/>
      </w:r>
      <w:r w:rsidRPr="00807D50">
        <w:rPr>
          <w:noProof/>
        </w:rPr>
        <w:drawing>
          <wp:inline distT="0" distB="0" distL="0" distR="0" wp14:anchorId="2DBF4EC7" wp14:editId="3C3DBF43">
            <wp:extent cx="1676400" cy="1381125"/>
            <wp:effectExtent l="0" t="4763" r="0" b="0"/>
            <wp:docPr id="453" name="Picture 453" descr="C:\Users\BRP\Documents\CAIT\BRP\BRP 2016\IMG_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P\Documents\CAIT\BRP\BRP 2016\IMG_1211.JPG"/>
                    <pic:cNvPicPr>
                      <a:picLocks noChangeAspect="1" noChangeArrowheads="1"/>
                    </pic:cNvPicPr>
                  </pic:nvPicPr>
                  <pic:blipFill>
                    <a:blip r:embed="rId19" cstate="print">
                      <a:extLst>
                        <a:ext uri="{28A0092B-C50C-407E-A947-70E740481C1C}">
                          <a14:useLocalDpi xmlns:a14="http://schemas.microsoft.com/office/drawing/2010/main" val="0"/>
                        </a:ext>
                      </a:extLst>
                    </a:blip>
                    <a:srcRect l="56197" t="33818" r="9445" b="28024"/>
                    <a:stretch>
                      <a:fillRect/>
                    </a:stretch>
                  </pic:blipFill>
                  <pic:spPr bwMode="auto">
                    <a:xfrm rot="5400000">
                      <a:off x="0" y="0"/>
                      <a:ext cx="1676400" cy="1381125"/>
                    </a:xfrm>
                    <a:prstGeom prst="rect">
                      <a:avLst/>
                    </a:prstGeom>
                    <a:noFill/>
                    <a:ln>
                      <a:noFill/>
                    </a:ln>
                  </pic:spPr>
                </pic:pic>
              </a:graphicData>
            </a:graphic>
          </wp:inline>
        </w:drawing>
      </w:r>
    </w:p>
    <w:p w14:paraId="137498BF" w14:textId="77777777" w:rsidR="001C7082" w:rsidRDefault="001C7082" w:rsidP="006D6FAD">
      <w:pPr>
        <w:jc w:val="center"/>
      </w:pPr>
      <w:proofErr w:type="gramStart"/>
      <w:r w:rsidRPr="008F1165">
        <w:t>Image xx.</w:t>
      </w:r>
      <w:proofErr w:type="gramEnd"/>
      <w:r w:rsidRPr="008F1165">
        <w:t xml:space="preserve"> </w:t>
      </w:r>
      <w:proofErr w:type="gramStart"/>
      <w:r w:rsidRPr="008F1165">
        <w:t>Standard HL20Truck.</w:t>
      </w:r>
      <w:proofErr w:type="gramEnd"/>
      <w:r w:rsidRPr="008F1165">
        <w:t xml:space="preserve"> AASHTO Standard Specifications for Highway Bridges 3.7 Highway Loads</w:t>
      </w:r>
      <w:r>
        <w:t xml:space="preserve">. </w:t>
      </w:r>
      <w:r w:rsidRPr="00D25002">
        <w:t>W</w:t>
      </w:r>
      <w:r>
        <w:t>eight = 72K (36T</w:t>
      </w:r>
      <w:r w:rsidRPr="00D25002">
        <w:t>)</w:t>
      </w:r>
    </w:p>
    <w:p w14:paraId="74B297BD" w14:textId="77777777" w:rsidR="001C7082" w:rsidRDefault="001C7082" w:rsidP="006D6FAD">
      <w:pPr>
        <w:ind w:left="540"/>
      </w:pPr>
    </w:p>
    <w:p w14:paraId="3C4FDD35" w14:textId="77777777" w:rsidR="001C7082" w:rsidRPr="008F1165" w:rsidRDefault="001C7082" w:rsidP="008C1521">
      <w:pPr>
        <w:pStyle w:val="Heading4"/>
      </w:pPr>
      <w:r w:rsidRPr="008C1521">
        <w:rPr>
          <w:rStyle w:val="Heading4Char"/>
        </w:rPr>
        <w:t>Type</w:t>
      </w:r>
      <w:r w:rsidRPr="008F1165">
        <w:t xml:space="preserve"> 3</w:t>
      </w:r>
    </w:p>
    <w:p w14:paraId="41B9F308" w14:textId="33B36B08" w:rsidR="00970C91" w:rsidRPr="008F1165" w:rsidRDefault="001C7082" w:rsidP="006D6FAD">
      <w:pPr>
        <w:jc w:val="both"/>
      </w:pPr>
      <w:r>
        <w:t xml:space="preserve">The load </w:t>
      </w:r>
      <w:r w:rsidR="009B6181">
        <w:t xml:space="preserve">configuration </w:t>
      </w:r>
      <w:r>
        <w:t xml:space="preserve">defined in Strand7 </w:t>
      </w:r>
      <w:r w:rsidR="009B6181">
        <w:t xml:space="preserve">for </w:t>
      </w:r>
      <w:r w:rsidR="00681AEF">
        <w:t>Type 3 Legal Load</w:t>
      </w:r>
      <w:r w:rsidR="009B6181">
        <w:t xml:space="preserve"> is shown in Figure XX below, with loads shown for LFR. The loads for LRFR </w:t>
      </w:r>
      <w:r>
        <w:t xml:space="preserve">include the impact </w:t>
      </w:r>
      <w:del w:id="103" w:author="John Braley" w:date="2016-11-01T14:42:00Z">
        <w:r w:rsidR="009B6181" w:rsidDel="00C00917">
          <w:delText xml:space="preserve"> </w:delText>
        </w:r>
      </w:del>
      <w:r w:rsidR="009B6181">
        <w:t>factor.</w:t>
      </w:r>
      <w:r>
        <w:t xml:space="preserve"> </w:t>
      </w:r>
      <w:r w:rsidR="009B6181">
        <w:t xml:space="preserve">The axle loads for LRFR Type 3 with applied </w:t>
      </w:r>
      <w:r w:rsidR="009B6181">
        <w:lastRenderedPageBreak/>
        <w:t>impact factor are</w:t>
      </w:r>
      <w:r>
        <w:t xml:space="preserve"> 21.28K, 22.61K and </w:t>
      </w:r>
      <w:proofErr w:type="gramStart"/>
      <w:r>
        <w:t xml:space="preserve">22.61K </w:t>
      </w:r>
      <w:r w:rsidR="009B6181">
        <w:t>.</w:t>
      </w:r>
      <w:proofErr w:type="gramEnd"/>
      <w:r w:rsidR="009B6181">
        <w:t xml:space="preserve"> Lane crowding is accounted for in the load path by allowing the trucks to shift one foot from center of lane in either direction of the lane. </w:t>
      </w:r>
    </w:p>
    <w:p w14:paraId="3B336A2E" w14:textId="1332E325" w:rsidR="001C7082" w:rsidRPr="008F1165" w:rsidRDefault="001C7082" w:rsidP="006D6FAD">
      <w:pPr>
        <w:jc w:val="center"/>
      </w:pPr>
      <w:r w:rsidRPr="00807D50">
        <w:rPr>
          <w:noProof/>
        </w:rPr>
        <w:drawing>
          <wp:inline distT="0" distB="0" distL="0" distR="0" wp14:anchorId="25F945A6" wp14:editId="27DF45E8">
            <wp:extent cx="2038350" cy="9620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962025"/>
                    </a:xfrm>
                    <a:prstGeom prst="rect">
                      <a:avLst/>
                    </a:prstGeom>
                    <a:noFill/>
                    <a:ln>
                      <a:noFill/>
                    </a:ln>
                  </pic:spPr>
                </pic:pic>
              </a:graphicData>
            </a:graphic>
          </wp:inline>
        </w:drawing>
      </w:r>
    </w:p>
    <w:p w14:paraId="3E7D360F" w14:textId="77777777" w:rsidR="001C7082" w:rsidRDefault="001C7082" w:rsidP="006D6FAD">
      <w:pPr>
        <w:jc w:val="center"/>
      </w:pPr>
      <w:proofErr w:type="gramStart"/>
      <w:r w:rsidRPr="008F1165">
        <w:t>Image xx.</w:t>
      </w:r>
      <w:proofErr w:type="gramEnd"/>
      <w:r w:rsidRPr="008F1165">
        <w:t xml:space="preserve"> </w:t>
      </w:r>
      <w:proofErr w:type="gramStart"/>
      <w:r w:rsidRPr="008F1165">
        <w:t>Type 3 Truck.</w:t>
      </w:r>
      <w:proofErr w:type="gramEnd"/>
      <w:r w:rsidRPr="008F1165">
        <w:t xml:space="preserve"> </w:t>
      </w:r>
      <w:proofErr w:type="gramStart"/>
      <w:r w:rsidRPr="00D25002">
        <w:t>AASHTO Legal Truck.</w:t>
      </w:r>
      <w:proofErr w:type="gramEnd"/>
      <w:r w:rsidRPr="00D25002">
        <w:t xml:space="preserve"> Weight = 50K (25</w:t>
      </w:r>
      <w:r>
        <w:t>T</w:t>
      </w:r>
      <w:r w:rsidRPr="00D25002">
        <w:t>)</w:t>
      </w:r>
    </w:p>
    <w:p w14:paraId="648FC500" w14:textId="3637343D" w:rsidR="001C7082" w:rsidRDefault="001C7082" w:rsidP="006D6FAD">
      <w:pPr>
        <w:spacing w:after="0"/>
        <w:jc w:val="center"/>
        <w:rPr>
          <w:noProof/>
        </w:rPr>
      </w:pPr>
    </w:p>
    <w:p w14:paraId="79B8F526" w14:textId="77777777" w:rsidR="001C7082" w:rsidRPr="008F1165" w:rsidRDefault="001C7082" w:rsidP="008C1521">
      <w:pPr>
        <w:pStyle w:val="Heading4"/>
      </w:pPr>
      <w:r w:rsidRPr="008F1165">
        <w:t>Type 3S2</w:t>
      </w:r>
    </w:p>
    <w:p w14:paraId="109BC329" w14:textId="623AFFE5" w:rsidR="00970C91" w:rsidRPr="00C76F7A" w:rsidRDefault="001C7082" w:rsidP="006D6FAD">
      <w:pPr>
        <w:jc w:val="both"/>
      </w:pPr>
      <w:r>
        <w:t xml:space="preserve">The load </w:t>
      </w:r>
      <w:r w:rsidR="00681AEF">
        <w:t xml:space="preserve">configuration </w:t>
      </w:r>
      <w:r>
        <w:t>defined in Strand7</w:t>
      </w:r>
      <w:r w:rsidR="00681AEF" w:rsidRPr="00681AEF">
        <w:t xml:space="preserve"> </w:t>
      </w:r>
      <w:r w:rsidR="00681AEF">
        <w:t>for Type 3S2 Legal Load is shown in Figure XX below, with loads shown for LFR.</w:t>
      </w:r>
      <w:r>
        <w:t xml:space="preserve"> </w:t>
      </w:r>
      <w:r w:rsidR="00681AEF">
        <w:t xml:space="preserve">The loads for LRFR </w:t>
      </w:r>
      <w:r>
        <w:t xml:space="preserve">include the impact </w:t>
      </w:r>
      <w:r w:rsidR="00681AEF">
        <w:t>factor.</w:t>
      </w:r>
      <w:r>
        <w:t xml:space="preserve"> </w:t>
      </w:r>
      <w:r w:rsidR="00681AEF">
        <w:t>The axle loads for LRFR Type 3S2 with applied impact factor are</w:t>
      </w:r>
      <w:r w:rsidR="00681AEF" w:rsidDel="00681AEF">
        <w:t xml:space="preserve"> </w:t>
      </w:r>
      <w:r>
        <w:t>15.96</w:t>
      </w:r>
      <w:r w:rsidRPr="008D0DD8">
        <w:t>K,</w:t>
      </w:r>
      <w:r>
        <w:t xml:space="preserve"> 22</w:t>
      </w:r>
      <w:r w:rsidRPr="008D0DD8">
        <w:t>.61K, 2</w:t>
      </w:r>
      <w:r>
        <w:t>2</w:t>
      </w:r>
      <w:r w:rsidRPr="008D0DD8">
        <w:t>.61K, 2</w:t>
      </w:r>
      <w:r>
        <w:t>2</w:t>
      </w:r>
      <w:r w:rsidRPr="008D0DD8">
        <w:t>.61K and 2</w:t>
      </w:r>
      <w:r>
        <w:t>2</w:t>
      </w:r>
      <w:r w:rsidRPr="008D0DD8">
        <w:t>.61K</w:t>
      </w:r>
      <w:r>
        <w:t xml:space="preserve">. </w:t>
      </w:r>
      <w:r w:rsidR="00681AEF">
        <w:t xml:space="preserve">Lane crowding is accounted for in the load path by allowing the trucks to shift one foot from center of lane in either direction of the lane. </w:t>
      </w:r>
    </w:p>
    <w:p w14:paraId="3F4D2ABE" w14:textId="77777777" w:rsidR="006E3C6D" w:rsidRDefault="006E3C6D" w:rsidP="006D6FAD">
      <w:pPr>
        <w:jc w:val="center"/>
      </w:pPr>
    </w:p>
    <w:p w14:paraId="1A17B4F0" w14:textId="77777777" w:rsidR="006E3C6D" w:rsidRDefault="006E3C6D" w:rsidP="006D6FAD">
      <w:pPr>
        <w:jc w:val="center"/>
      </w:pPr>
    </w:p>
    <w:p w14:paraId="206BB057" w14:textId="1998AC20" w:rsidR="001C7082" w:rsidRPr="00C76F7A" w:rsidRDefault="006E3C6D" w:rsidP="006D6FAD">
      <w:pPr>
        <w:jc w:val="center"/>
      </w:pPr>
      <w:r>
        <w:rPr>
          <w:noProof/>
        </w:rPr>
        <mc:AlternateContent>
          <mc:Choice Requires="wpg">
            <w:drawing>
              <wp:inline distT="0" distB="0" distL="0" distR="0" wp14:anchorId="62283B30" wp14:editId="2D48865D">
                <wp:extent cx="3590925" cy="1123950"/>
                <wp:effectExtent l="0" t="0" r="9525" b="0"/>
                <wp:docPr id="57" name="Group 57"/>
                <wp:cNvGraphicFramePr/>
                <a:graphic xmlns:a="http://schemas.openxmlformats.org/drawingml/2006/main">
                  <a:graphicData uri="http://schemas.microsoft.com/office/word/2010/wordprocessingGroup">
                    <wpg:wgp>
                      <wpg:cNvGrpSpPr/>
                      <wpg:grpSpPr>
                        <a:xfrm>
                          <a:off x="0" y="0"/>
                          <a:ext cx="3590925" cy="1123950"/>
                          <a:chOff x="0" y="0"/>
                          <a:chExt cx="3590925" cy="1123950"/>
                        </a:xfrm>
                      </wpg:grpSpPr>
                      <wpg:grpSp>
                        <wpg:cNvPr id="72" name="Group 72"/>
                        <wpg:cNvGrpSpPr>
                          <a:grpSpLocks/>
                        </wpg:cNvGrpSpPr>
                        <wpg:grpSpPr>
                          <a:xfrm>
                            <a:off x="0" y="0"/>
                            <a:ext cx="3507740" cy="273685"/>
                            <a:chOff x="0" y="0"/>
                            <a:chExt cx="3507604" cy="273788"/>
                          </a:xfrm>
                          <a:noFill/>
                        </wpg:grpSpPr>
                        <wps:wsp>
                          <wps:cNvPr id="217" name="Text Box 2"/>
                          <wps:cNvSpPr txBox="1">
                            <a:spLocks noChangeArrowheads="1"/>
                          </wps:cNvSpPr>
                          <wps:spPr bwMode="auto">
                            <a:xfrm>
                              <a:off x="0" y="0"/>
                              <a:ext cx="611505" cy="262494"/>
                            </a:xfrm>
                            <a:prstGeom prst="rect">
                              <a:avLst/>
                            </a:prstGeom>
                            <a:grpFill/>
                            <a:ln w="9525">
                              <a:noFill/>
                              <a:miter lim="800000"/>
                              <a:headEnd/>
                              <a:tailEnd/>
                            </a:ln>
                          </wps:spPr>
                          <wps:txbx>
                            <w:txbxContent>
                              <w:p w14:paraId="5AACA5FE" w14:textId="77777777" w:rsidR="00BF0D15" w:rsidRPr="00C76F7A" w:rsidRDefault="00BF0D15" w:rsidP="001C7082">
                                <w:pPr>
                                  <w:rPr>
                                    <w:rFonts w:ascii="Times New Roman" w:hAnsi="Times New Roman"/>
                                  </w:rPr>
                                </w:pPr>
                                <w:r w:rsidRPr="00C76F7A">
                                  <w:rPr>
                                    <w:rFonts w:ascii="Times New Roman" w:hAnsi="Times New Roman"/>
                                  </w:rPr>
                                  <w:t>12 kips</w:t>
                                </w:r>
                              </w:p>
                            </w:txbxContent>
                          </wps:txbx>
                          <wps:bodyPr rot="0" vert="horz" wrap="square" lIns="91440" tIns="45720" rIns="91440" bIns="45720" anchor="t" anchorCtr="0">
                            <a:noAutofit/>
                          </wps:bodyPr>
                        </wps:wsp>
                        <wps:wsp>
                          <wps:cNvPr id="67" name="Text Box 2"/>
                          <wps:cNvSpPr txBox="1">
                            <a:spLocks noChangeArrowheads="1"/>
                          </wps:cNvSpPr>
                          <wps:spPr bwMode="auto">
                            <a:xfrm>
                              <a:off x="726853" y="0"/>
                              <a:ext cx="620227" cy="262255"/>
                            </a:xfrm>
                            <a:prstGeom prst="rect">
                              <a:avLst/>
                            </a:prstGeom>
                            <a:grpFill/>
                            <a:ln w="9525">
                              <a:noFill/>
                              <a:miter lim="800000"/>
                              <a:headEnd/>
                              <a:tailEnd/>
                            </a:ln>
                          </wps:spPr>
                          <wps:txbx>
                            <w:txbxContent>
                              <w:p w14:paraId="503A1BB8"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wps:txbx>
                          <wps:bodyPr rot="0" vert="horz" wrap="square" lIns="91440" tIns="45720" rIns="91440" bIns="45720" anchor="t" anchorCtr="0">
                            <a:noAutofit/>
                          </wps:bodyPr>
                        </wps:wsp>
                        <wps:wsp>
                          <wps:cNvPr id="69" name="Text Box 2"/>
                          <wps:cNvSpPr txBox="1">
                            <a:spLocks noChangeArrowheads="1"/>
                          </wps:cNvSpPr>
                          <wps:spPr bwMode="auto">
                            <a:xfrm>
                              <a:off x="1257571" y="0"/>
                              <a:ext cx="608727" cy="262255"/>
                            </a:xfrm>
                            <a:prstGeom prst="rect">
                              <a:avLst/>
                            </a:prstGeom>
                            <a:grpFill/>
                            <a:ln w="9525">
                              <a:noFill/>
                              <a:miter lim="800000"/>
                              <a:headEnd/>
                              <a:tailEnd/>
                            </a:ln>
                          </wps:spPr>
                          <wps:txbx>
                            <w:txbxContent>
                              <w:p w14:paraId="04469967"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wps:txbx>
                          <wps:bodyPr rot="0" vert="horz" wrap="square" lIns="91440" tIns="45720" rIns="91440" bIns="45720" anchor="t" anchorCtr="0">
                            <a:noAutofit/>
                          </wps:bodyPr>
                        </wps:wsp>
                        <wps:wsp>
                          <wps:cNvPr id="70" name="Text Box 2"/>
                          <wps:cNvSpPr txBox="1">
                            <a:spLocks noChangeArrowheads="1"/>
                          </wps:cNvSpPr>
                          <wps:spPr bwMode="auto">
                            <a:xfrm>
                              <a:off x="2324779" y="11533"/>
                              <a:ext cx="603032" cy="262255"/>
                            </a:xfrm>
                            <a:prstGeom prst="rect">
                              <a:avLst/>
                            </a:prstGeom>
                            <a:grpFill/>
                            <a:ln w="9525">
                              <a:noFill/>
                              <a:miter lim="800000"/>
                              <a:headEnd/>
                              <a:tailEnd/>
                            </a:ln>
                          </wps:spPr>
                          <wps:txbx>
                            <w:txbxContent>
                              <w:p w14:paraId="4121B185"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wps:txbx>
                          <wps:bodyPr rot="0" vert="horz" wrap="square" lIns="91440" tIns="45720" rIns="91440" bIns="45720" anchor="t" anchorCtr="0">
                            <a:noAutofit/>
                          </wps:bodyPr>
                        </wps:wsp>
                        <wps:wsp>
                          <wps:cNvPr id="71" name="Text Box 2"/>
                          <wps:cNvSpPr txBox="1">
                            <a:spLocks noChangeArrowheads="1"/>
                          </wps:cNvSpPr>
                          <wps:spPr bwMode="auto">
                            <a:xfrm>
                              <a:off x="2904532" y="11533"/>
                              <a:ext cx="603072" cy="262255"/>
                            </a:xfrm>
                            <a:prstGeom prst="rect">
                              <a:avLst/>
                            </a:prstGeom>
                            <a:grpFill/>
                            <a:ln w="9525">
                              <a:noFill/>
                              <a:miter lim="800000"/>
                              <a:headEnd/>
                              <a:tailEnd/>
                            </a:ln>
                          </wps:spPr>
                          <wps:txbx>
                            <w:txbxContent>
                              <w:p w14:paraId="679E1C40"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wps:txbx>
                          <wps:bodyPr rot="0" vert="horz" wrap="square" lIns="91440" tIns="45720" rIns="91440" bIns="45720" anchor="t" anchorCtr="0">
                            <a:noAutofit/>
                          </wps:bodyPr>
                        </wps:wsp>
                      </wpg:grpSp>
                      <pic:pic xmlns:pic="http://schemas.openxmlformats.org/drawingml/2006/picture">
                        <pic:nvPicPr>
                          <pic:cNvPr id="449" name="Picture 449"/>
                          <pic:cNvPicPr>
                            <a:picLocks noChangeAspect="1"/>
                          </pic:cNvPicPr>
                        </pic:nvPicPr>
                        <pic:blipFill rotWithShape="1">
                          <a:blip r:embed="rId21">
                            <a:extLst>
                              <a:ext uri="{28A0092B-C50C-407E-A947-70E740481C1C}">
                                <a14:useLocalDpi xmlns:a14="http://schemas.microsoft.com/office/drawing/2010/main" val="0"/>
                              </a:ext>
                            </a:extLst>
                          </a:blip>
                          <a:srcRect t="13861"/>
                          <a:stretch/>
                        </pic:blipFill>
                        <pic:spPr bwMode="auto">
                          <a:xfrm>
                            <a:off x="219075" y="295275"/>
                            <a:ext cx="3371850" cy="8286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57" o:spid="_x0000_s1064" style="width:282.75pt;height:88.5pt;mso-position-horizontal-relative:char;mso-position-vertical-relative:line" coordsize="35909,11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">
                <v:group id="Group 72" o:spid="_x0000_s1065" style="position:absolute;width:35077;height:2736" coordsize="35076,2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Text Box 2" o:spid="_x0000_s1066" type="#_x0000_t202" style="position:absolute;width:6115;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5AACA5FE" w14:textId="77777777" w:rsidR="00BF0D15" w:rsidRPr="00C76F7A" w:rsidRDefault="00BF0D15" w:rsidP="001C7082">
                          <w:pPr>
                            <w:rPr>
                              <w:rFonts w:ascii="Times New Roman" w:hAnsi="Times New Roman"/>
                            </w:rPr>
                          </w:pPr>
                          <w:r w:rsidRPr="00C76F7A">
                            <w:rPr>
                              <w:rFonts w:ascii="Times New Roman" w:hAnsi="Times New Roman"/>
                            </w:rPr>
                            <w:t>12 kips</w:t>
                          </w:r>
                        </w:p>
                      </w:txbxContent>
                    </v:textbox>
                  </v:shape>
                  <v:shape id="Text Box 2" o:spid="_x0000_s1067" type="#_x0000_t202" style="position:absolute;left:7268;width:6202;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14:paraId="503A1BB8"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v:textbox>
                  </v:shape>
                  <v:shape id="Text Box 2" o:spid="_x0000_s1068" type="#_x0000_t202" style="position:absolute;left:12575;width:6087;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14:paraId="04469967"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v:textbox>
                  </v:shape>
                  <v:shape id="Text Box 2" o:spid="_x0000_s1069" type="#_x0000_t202" style="position:absolute;left:23247;top:115;width:6031;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14:paraId="4121B185"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v:textbox>
                  </v:shape>
                  <v:shape id="Text Box 2" o:spid="_x0000_s1070" type="#_x0000_t202" style="position:absolute;left:29045;top:115;width:6031;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679E1C40" w14:textId="77777777" w:rsidR="00BF0D15" w:rsidRPr="00C76F7A" w:rsidRDefault="00BF0D15" w:rsidP="001C7082">
                          <w:pPr>
                            <w:rPr>
                              <w:rFonts w:ascii="Times New Roman" w:hAnsi="Times New Roman"/>
                            </w:rPr>
                          </w:pPr>
                          <w:r w:rsidRPr="00C76F7A">
                            <w:rPr>
                              <w:rFonts w:ascii="Times New Roman" w:hAnsi="Times New Roman"/>
                            </w:rPr>
                            <w:t>1</w:t>
                          </w:r>
                          <w:r>
                            <w:rPr>
                              <w:rFonts w:ascii="Times New Roman" w:hAnsi="Times New Roman"/>
                            </w:rPr>
                            <w:t>7</w:t>
                          </w:r>
                          <w:r w:rsidRPr="00C76F7A">
                            <w:rPr>
                              <w:rFonts w:ascii="Times New Roman" w:hAnsi="Times New Roman"/>
                            </w:rPr>
                            <w:t xml:space="preserve"> kips</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9" o:spid="_x0000_s1071" type="#_x0000_t75" style="position:absolute;left:2190;top:2952;width:33719;height:8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QTPXFAAAA3AAAAA8AAABkcnMvZG93bnJldi54bWxEj09rAjEUxO+FfofwCr3VbBeRdjWKVQTp&#10;rbZUvD2S52Zx87Js0v3TT98IQo/DzPyGWawGV4uO2lB5VvA8yUAQa28qLhV8fe6eXkCEiGyw9kwK&#10;RgqwWt7fLbAwvucP6g6xFAnCoUAFNsamkDJoSw7DxDfEyTv71mFMsi2labFPcFfLPMtm0mHFacFi&#10;QxtL+nL4cQry8TvXo97z22/f7eyR37fyNFPq8WFYz0FEGuJ/+NbeGwXT6Stcz6QjIJ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EEz1xQAAANwAAAAPAAAAAAAAAAAAAAAA&#10;AJ8CAABkcnMvZG93bnJldi54bWxQSwUGAAAAAAQABAD3AAAAkQMAAAAA&#10;">
                  <v:imagedata r:id="rId22" o:title="" croptop="9084f"/>
                  <v:path arrowok="t"/>
                </v:shape>
                <w10:anchorlock/>
              </v:group>
            </w:pict>
          </mc:Fallback>
        </mc:AlternateContent>
      </w:r>
    </w:p>
    <w:p w14:paraId="5E58B47F" w14:textId="77777777" w:rsidR="001C7082" w:rsidRDefault="001C7082" w:rsidP="006D6FAD">
      <w:pPr>
        <w:jc w:val="center"/>
      </w:pPr>
      <w:proofErr w:type="gramStart"/>
      <w:r w:rsidRPr="008F1165">
        <w:t>Image xx.</w:t>
      </w:r>
      <w:proofErr w:type="gramEnd"/>
      <w:r w:rsidRPr="008F1165">
        <w:t xml:space="preserve"> </w:t>
      </w:r>
      <w:proofErr w:type="gramStart"/>
      <w:r w:rsidRPr="008F1165">
        <w:t>Type 3S2Truck.</w:t>
      </w:r>
      <w:proofErr w:type="gramEnd"/>
      <w:r w:rsidRPr="008F1165">
        <w:t xml:space="preserve"> </w:t>
      </w:r>
      <w:proofErr w:type="gramStart"/>
      <w:r>
        <w:t>NJDOT</w:t>
      </w:r>
      <w:r w:rsidRPr="00D25002">
        <w:t xml:space="preserve"> Legal Truck.</w:t>
      </w:r>
      <w:proofErr w:type="gramEnd"/>
      <w:r w:rsidRPr="00D25002">
        <w:t xml:space="preserve"> W</w:t>
      </w:r>
      <w:r>
        <w:t>eight = 72K (36T</w:t>
      </w:r>
      <w:r w:rsidRPr="00D25002">
        <w:t>)</w:t>
      </w:r>
    </w:p>
    <w:p w14:paraId="5FF30915" w14:textId="77777777" w:rsidR="001C7082" w:rsidRPr="008F1165" w:rsidRDefault="001C7082" w:rsidP="006D6FAD"/>
    <w:p w14:paraId="09B05960" w14:textId="77777777" w:rsidR="001C7082" w:rsidRPr="008F1165" w:rsidRDefault="001C7082" w:rsidP="008C1521">
      <w:pPr>
        <w:pStyle w:val="Heading4"/>
      </w:pPr>
      <w:r w:rsidRPr="008F1165">
        <w:t>Type 3-3</w:t>
      </w:r>
    </w:p>
    <w:p w14:paraId="5984D7D3" w14:textId="77777777" w:rsidR="00C00917" w:rsidRDefault="00681AEF" w:rsidP="006D6FAD">
      <w:pPr>
        <w:jc w:val="both"/>
        <w:rPr>
          <w:ins w:id="104" w:author="John Braley" w:date="2016-11-01T14:43:00Z"/>
        </w:rPr>
      </w:pPr>
      <w:r>
        <w:t>The load configuration defined in Strand7</w:t>
      </w:r>
      <w:r w:rsidRPr="00681AEF">
        <w:t xml:space="preserve"> </w:t>
      </w:r>
      <w:r>
        <w:t xml:space="preserve">for Type 3-3 Legal Load is shown in Figure XX below, with loads shown for LFR. The loads for LRFR </w:t>
      </w:r>
      <w:r w:rsidR="001C7082">
        <w:t xml:space="preserve">include the impact </w:t>
      </w:r>
      <w:r>
        <w:t>factor. The axle loads for LRFR Type 3-3 with applied impact factor are</w:t>
      </w:r>
      <w:r w:rsidDel="00681AEF">
        <w:t xml:space="preserve"> </w:t>
      </w:r>
      <w:r w:rsidR="001C7082" w:rsidRPr="0036417D">
        <w:t>15.96K, 15.96K, 15.96K, 21.28K, 18.62K and 18.62K</w:t>
      </w:r>
      <w:r w:rsidR="001C7082">
        <w:t xml:space="preserve">. </w:t>
      </w:r>
      <w:r>
        <w:t>Lane crowding is accounted for in the load path by allowing the trucks to shift one foot from center of lane in either direction of the lane.</w:t>
      </w:r>
    </w:p>
    <w:p w14:paraId="300C4E97" w14:textId="5C8BD300" w:rsidR="001C7082" w:rsidRPr="008F1165" w:rsidRDefault="001C7082" w:rsidP="00C00917">
      <w:pPr>
        <w:jc w:val="center"/>
        <w:pPrChange w:id="105" w:author="John Braley" w:date="2016-11-01T14:43:00Z">
          <w:pPr>
            <w:jc w:val="both"/>
          </w:pPr>
        </w:pPrChange>
      </w:pPr>
      <w:r w:rsidRPr="00807D50">
        <w:rPr>
          <w:noProof/>
        </w:rPr>
        <w:drawing>
          <wp:inline distT="0" distB="0" distL="0" distR="0" wp14:anchorId="6094F2CE" wp14:editId="2A555DDA">
            <wp:extent cx="4410075" cy="962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962025"/>
                    </a:xfrm>
                    <a:prstGeom prst="rect">
                      <a:avLst/>
                    </a:prstGeom>
                    <a:noFill/>
                    <a:ln>
                      <a:noFill/>
                    </a:ln>
                  </pic:spPr>
                </pic:pic>
              </a:graphicData>
            </a:graphic>
          </wp:inline>
        </w:drawing>
      </w:r>
    </w:p>
    <w:p w14:paraId="632FBA84" w14:textId="77777777" w:rsidR="001C7082" w:rsidRDefault="001C7082" w:rsidP="006D6FAD">
      <w:pPr>
        <w:jc w:val="center"/>
      </w:pPr>
      <w:proofErr w:type="gramStart"/>
      <w:r w:rsidRPr="008F1165">
        <w:t>Image xx.</w:t>
      </w:r>
      <w:proofErr w:type="gramEnd"/>
      <w:r w:rsidRPr="008F1165">
        <w:t xml:space="preserve"> </w:t>
      </w:r>
      <w:proofErr w:type="gramStart"/>
      <w:r w:rsidRPr="008F1165">
        <w:t>Type 3-3 Truck.</w:t>
      </w:r>
      <w:proofErr w:type="gramEnd"/>
      <w:r w:rsidRPr="008F1165">
        <w:t xml:space="preserve"> </w:t>
      </w:r>
      <w:proofErr w:type="gramStart"/>
      <w:r w:rsidRPr="00D25002">
        <w:t>AASHTO Legal Truck.</w:t>
      </w:r>
      <w:proofErr w:type="gramEnd"/>
      <w:r w:rsidRPr="00D25002">
        <w:t xml:space="preserve"> W</w:t>
      </w:r>
      <w:r>
        <w:t>eight = 80K (40T</w:t>
      </w:r>
      <w:r w:rsidRPr="00D25002">
        <w:t>)</w:t>
      </w:r>
    </w:p>
    <w:p w14:paraId="2BA0A30F" w14:textId="77777777" w:rsidR="001C7082" w:rsidRPr="008F1165" w:rsidRDefault="001C7082" w:rsidP="006D6FAD"/>
    <w:p w14:paraId="4C9C48CC" w14:textId="77777777" w:rsidR="001C7082" w:rsidRPr="008F1165" w:rsidRDefault="001C7082" w:rsidP="008C1521">
      <w:pPr>
        <w:pStyle w:val="Heading4"/>
      </w:pPr>
      <w:r w:rsidRPr="008F1165">
        <w:lastRenderedPageBreak/>
        <w:t>Type 3-3 75% (For multiple-span continuous only)</w:t>
      </w:r>
    </w:p>
    <w:p w14:paraId="081F6CE3" w14:textId="59C8040B" w:rsidR="00970C91" w:rsidRDefault="00681AEF" w:rsidP="006D6FAD">
      <w:pPr>
        <w:jc w:val="both"/>
      </w:pPr>
      <w:r>
        <w:t>The load configuration defined in Strand7</w:t>
      </w:r>
      <w:r w:rsidRPr="00681AEF">
        <w:t xml:space="preserve"> </w:t>
      </w:r>
      <w:r>
        <w:t>for Type 3-3 75% Legal Load is shown in Figure XX below, with loads shown for LFR. The loads for LRFR include the impact factor. The axle loads for LRFR Type 3-3 75% with applied impact factor are</w:t>
      </w:r>
      <w:r w:rsidDel="00681AEF">
        <w:t xml:space="preserve"> </w:t>
      </w:r>
      <w:r w:rsidRPr="008D0DD8">
        <w:t>1</w:t>
      </w:r>
      <w:r>
        <w:t>1.97K</w:t>
      </w:r>
      <w:r w:rsidRPr="008D0DD8">
        <w:t>, 1</w:t>
      </w:r>
      <w:r>
        <w:t>1.97</w:t>
      </w:r>
      <w:r w:rsidRPr="008D0DD8">
        <w:t>K, 1</w:t>
      </w:r>
      <w:r>
        <w:t>1.97K, 15.96</w:t>
      </w:r>
      <w:r w:rsidRPr="008D0DD8">
        <w:t>K, 1</w:t>
      </w:r>
      <w:r>
        <w:t>3.96</w:t>
      </w:r>
      <w:r w:rsidRPr="008D0DD8">
        <w:t>K and 1</w:t>
      </w:r>
      <w:r>
        <w:t>3.96</w:t>
      </w:r>
      <w:r w:rsidRPr="008D0DD8">
        <w:t>K</w:t>
      </w:r>
      <w:r>
        <w:t xml:space="preserve">. Lane crowding is accounted for in the load path by allowing the trucks to shift one foot from center of lane in either direction of the lane. </w:t>
      </w:r>
    </w:p>
    <w:p w14:paraId="0642372F" w14:textId="77777777" w:rsidR="00CE72EA" w:rsidRPr="008F1165" w:rsidRDefault="00CE72EA" w:rsidP="006D6FAD">
      <w:pPr>
        <w:jc w:val="both"/>
      </w:pPr>
    </w:p>
    <w:p w14:paraId="298ADBE9" w14:textId="43EC9F13" w:rsidR="001C7082" w:rsidRDefault="001C7082" w:rsidP="006D6FAD">
      <w:pPr>
        <w:jc w:val="center"/>
      </w:pPr>
      <w:r w:rsidRPr="00807D50">
        <w:rPr>
          <w:noProof/>
        </w:rPr>
        <w:drawing>
          <wp:inline distT="0" distB="0" distL="0" distR="0" wp14:anchorId="53C33830" wp14:editId="27FE3C0E">
            <wp:extent cx="4695825" cy="1876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1876425"/>
                    </a:xfrm>
                    <a:prstGeom prst="rect">
                      <a:avLst/>
                    </a:prstGeom>
                    <a:noFill/>
                    <a:ln>
                      <a:noFill/>
                    </a:ln>
                  </pic:spPr>
                </pic:pic>
              </a:graphicData>
            </a:graphic>
          </wp:inline>
        </w:drawing>
      </w:r>
    </w:p>
    <w:p w14:paraId="4F2348C5" w14:textId="289B055E" w:rsidR="001C7082" w:rsidRDefault="001C7082" w:rsidP="006D6FAD">
      <w:pPr>
        <w:ind w:left="90"/>
        <w:jc w:val="center"/>
      </w:pPr>
      <w:proofErr w:type="gramStart"/>
      <w:r w:rsidRPr="008F1165">
        <w:t>Image xx.</w:t>
      </w:r>
      <w:proofErr w:type="gramEnd"/>
      <w:r w:rsidRPr="008F1165">
        <w:t xml:space="preserve"> </w:t>
      </w:r>
      <w:proofErr w:type="gramStart"/>
      <w:r w:rsidRPr="008F1165">
        <w:t>Type 3-3 75% Truck.</w:t>
      </w:r>
      <w:proofErr w:type="gramEnd"/>
      <w:r w:rsidRPr="008F1165">
        <w:t xml:space="preserve"> </w:t>
      </w:r>
      <w:proofErr w:type="gramStart"/>
      <w:r w:rsidRPr="008F1165">
        <w:t>AASHTO Manual for Bridge Evaluation.</w:t>
      </w:r>
      <w:proofErr w:type="gramEnd"/>
      <w:r>
        <w:t xml:space="preserve"> </w:t>
      </w:r>
      <w:r w:rsidRPr="00D25002">
        <w:t>W</w:t>
      </w:r>
      <w:r>
        <w:t>eight = 60K (30T</w:t>
      </w:r>
      <w:r w:rsidRPr="00D25002">
        <w:t>)</w:t>
      </w:r>
      <w:r>
        <w:t xml:space="preserve"> each.</w:t>
      </w:r>
    </w:p>
    <w:p w14:paraId="0C6A0D2B" w14:textId="77777777" w:rsidR="001C7082" w:rsidRPr="008F1165" w:rsidRDefault="001C7082" w:rsidP="008C1521">
      <w:pPr>
        <w:pStyle w:val="Heading4"/>
      </w:pPr>
      <w:r w:rsidRPr="008F1165">
        <w:t>SU4</w:t>
      </w:r>
    </w:p>
    <w:p w14:paraId="5B87EF2E" w14:textId="45EE7150" w:rsidR="001C7082" w:rsidRDefault="00681AEF" w:rsidP="006D6FAD">
      <w:pPr>
        <w:jc w:val="both"/>
      </w:pPr>
      <w:r>
        <w:t>The load configuration defined in Strand7</w:t>
      </w:r>
      <w:r w:rsidRPr="00681AEF">
        <w:t xml:space="preserve"> </w:t>
      </w:r>
      <w:r>
        <w:t>for SU4 Legal Load is shown in Figure XX below, with loads shown for LFR. The loads for LRFR include the impact factor. The axle loads for LRFR SU4 with applied impact factor are</w:t>
      </w:r>
      <w:r w:rsidDel="00681AEF">
        <w:t xml:space="preserve"> </w:t>
      </w:r>
      <w:r w:rsidRPr="008D0DD8">
        <w:t>1</w:t>
      </w:r>
      <w:r>
        <w:t>5.96K</w:t>
      </w:r>
      <w:r w:rsidRPr="008D0DD8">
        <w:t xml:space="preserve">, </w:t>
      </w:r>
      <w:r>
        <w:t>10.64</w:t>
      </w:r>
      <w:r w:rsidRPr="008D0DD8">
        <w:t xml:space="preserve">K, </w:t>
      </w:r>
      <w:r>
        <w:t xml:space="preserve">21.61K </w:t>
      </w:r>
      <w:r w:rsidRPr="008D0DD8">
        <w:t xml:space="preserve">and </w:t>
      </w:r>
      <w:r>
        <w:t>21.61</w:t>
      </w:r>
      <w:r w:rsidRPr="008D0DD8">
        <w:t>K</w:t>
      </w:r>
      <w:r>
        <w:t xml:space="preserve">. Lane crowding is accounted for in the load path by allowing the trucks to shift one foot from center of lane in either direction of the lane. </w:t>
      </w:r>
    </w:p>
    <w:p w14:paraId="577D1D59" w14:textId="77777777" w:rsidR="00970C91" w:rsidRDefault="00970C91" w:rsidP="006D6FAD">
      <w:pPr>
        <w:jc w:val="both"/>
      </w:pPr>
    </w:p>
    <w:p w14:paraId="08EF9945" w14:textId="5326F184" w:rsidR="001C7082" w:rsidRPr="008F1165" w:rsidRDefault="001C7082" w:rsidP="006D6FAD">
      <w:pPr>
        <w:jc w:val="center"/>
      </w:pPr>
      <w:r w:rsidRPr="00807D50">
        <w:rPr>
          <w:noProof/>
        </w:rPr>
        <w:drawing>
          <wp:inline distT="0" distB="0" distL="0" distR="0" wp14:anchorId="1863E3AC" wp14:editId="5F529FFA">
            <wp:extent cx="3733800" cy="809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b="78610"/>
                    <a:stretch>
                      <a:fillRect/>
                    </a:stretch>
                  </pic:blipFill>
                  <pic:spPr bwMode="auto">
                    <a:xfrm>
                      <a:off x="0" y="0"/>
                      <a:ext cx="3733800" cy="809625"/>
                    </a:xfrm>
                    <a:prstGeom prst="rect">
                      <a:avLst/>
                    </a:prstGeom>
                    <a:noFill/>
                    <a:ln>
                      <a:noFill/>
                    </a:ln>
                  </pic:spPr>
                </pic:pic>
              </a:graphicData>
            </a:graphic>
          </wp:inline>
        </w:drawing>
      </w:r>
    </w:p>
    <w:p w14:paraId="6AD7B292" w14:textId="77777777" w:rsidR="001C7082" w:rsidRDefault="001C7082" w:rsidP="006D6FAD">
      <w:pPr>
        <w:jc w:val="center"/>
      </w:pPr>
      <w:proofErr w:type="gramStart"/>
      <w:r w:rsidRPr="008F1165">
        <w:t>Image xx.</w:t>
      </w:r>
      <w:proofErr w:type="gramEnd"/>
      <w:r w:rsidRPr="008F1165">
        <w:t xml:space="preserve"> </w:t>
      </w:r>
      <w:proofErr w:type="gramStart"/>
      <w:r w:rsidRPr="008F1165">
        <w:t>SU4 Truck.</w:t>
      </w:r>
      <w:proofErr w:type="gramEnd"/>
      <w:r w:rsidRPr="008F1165">
        <w:t xml:space="preserve"> </w:t>
      </w:r>
      <w:proofErr w:type="gramStart"/>
      <w:r w:rsidRPr="00382EC7">
        <w:t>AASHTO Manual for Bridge Evaluation.</w:t>
      </w:r>
      <w:proofErr w:type="gramEnd"/>
      <w:r w:rsidRPr="00382EC7">
        <w:t xml:space="preserve"> </w:t>
      </w:r>
      <w:r w:rsidRPr="00D25002">
        <w:t>W</w:t>
      </w:r>
      <w:r>
        <w:t>eight = 54K (27T</w:t>
      </w:r>
      <w:r w:rsidRPr="00D25002">
        <w:t>)</w:t>
      </w:r>
      <w:r>
        <w:t xml:space="preserve"> each.</w:t>
      </w:r>
    </w:p>
    <w:p w14:paraId="6FEA8851" w14:textId="23AB01F4" w:rsidR="001C7082" w:rsidRDefault="001C7082" w:rsidP="006D6FAD">
      <w:pPr>
        <w:spacing w:after="0"/>
        <w:jc w:val="center"/>
        <w:rPr>
          <w:noProof/>
        </w:rPr>
      </w:pPr>
    </w:p>
    <w:p w14:paraId="6E070BC5" w14:textId="77777777" w:rsidR="001C7082" w:rsidRPr="008F1165" w:rsidRDefault="001C7082" w:rsidP="008C1521">
      <w:pPr>
        <w:pStyle w:val="Heading4"/>
      </w:pPr>
      <w:r w:rsidRPr="008F1165">
        <w:t>SU5</w:t>
      </w:r>
    </w:p>
    <w:p w14:paraId="1F5B88D1" w14:textId="4C97C465" w:rsidR="001C7082" w:rsidRDefault="00681AEF" w:rsidP="006D6FAD">
      <w:pPr>
        <w:jc w:val="both"/>
      </w:pPr>
      <w:r>
        <w:t>The load configuration defined in Strand7</w:t>
      </w:r>
      <w:r w:rsidRPr="00681AEF">
        <w:t xml:space="preserve"> </w:t>
      </w:r>
      <w:r>
        <w:t>for SU5 Legal Load is shown in Figure XX below, with loads shown for LFR. The loads for LRFR include the impact factor. The axle loads for LRFR SU5 with applied impact factor are</w:t>
      </w:r>
      <w:r w:rsidDel="00681AEF">
        <w:t xml:space="preserve"> </w:t>
      </w:r>
      <w:r w:rsidRPr="008D0DD8">
        <w:t>1</w:t>
      </w:r>
      <w:r>
        <w:t>5.96K</w:t>
      </w:r>
      <w:r w:rsidRPr="008D0DD8">
        <w:t xml:space="preserve">, </w:t>
      </w:r>
      <w:r>
        <w:t>10.64</w:t>
      </w:r>
      <w:r w:rsidRPr="008D0DD8">
        <w:t>K,</w:t>
      </w:r>
      <w:r>
        <w:t xml:space="preserve"> 10.64K,</w:t>
      </w:r>
      <w:r w:rsidRPr="008D0DD8">
        <w:t xml:space="preserve"> </w:t>
      </w:r>
      <w:r>
        <w:t xml:space="preserve">21.61K </w:t>
      </w:r>
      <w:r w:rsidRPr="008D0DD8">
        <w:t xml:space="preserve">and </w:t>
      </w:r>
      <w:r>
        <w:t>21.61</w:t>
      </w:r>
      <w:r w:rsidRPr="008D0DD8">
        <w:t>K</w:t>
      </w:r>
      <w:r>
        <w:t xml:space="preserve">. Lane crowding is accounted for in the load path by allowing the trucks to shift one foot from center of lane in either direction of the lane. </w:t>
      </w:r>
      <w:r w:rsidR="00CE72EA">
        <w:rPr>
          <w:noProof/>
        </w:rPr>
        <w:drawing>
          <wp:anchor distT="0" distB="0" distL="114300" distR="114300" simplePos="0" relativeHeight="251670528" behindDoc="0" locked="0" layoutInCell="1" allowOverlap="1" wp14:anchorId="00D1375D" wp14:editId="7FD0312D">
            <wp:simplePos x="0" y="0"/>
            <wp:positionH relativeFrom="column">
              <wp:posOffset>6001020</wp:posOffset>
            </wp:positionH>
            <wp:positionV relativeFrom="paragraph">
              <wp:posOffset>488405</wp:posOffset>
            </wp:positionV>
            <wp:extent cx="360" cy="360"/>
            <wp:effectExtent l="57150" t="57150" r="57150" b="57150"/>
            <wp:wrapNone/>
            <wp:docPr id="51" name="Ink 5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w:r>
    </w:p>
    <w:p w14:paraId="1A422584" w14:textId="77777777" w:rsidR="00970C91" w:rsidRPr="008F1165" w:rsidRDefault="00970C91" w:rsidP="006D6FAD">
      <w:pPr>
        <w:jc w:val="both"/>
      </w:pPr>
    </w:p>
    <w:p w14:paraId="159C8455" w14:textId="2473223B" w:rsidR="001C7082" w:rsidRPr="008F1165" w:rsidRDefault="001C7082" w:rsidP="006D6FAD">
      <w:pPr>
        <w:jc w:val="center"/>
      </w:pPr>
      <w:r w:rsidRPr="00807D50">
        <w:rPr>
          <w:noProof/>
        </w:rPr>
        <w:lastRenderedPageBreak/>
        <w:drawing>
          <wp:inline distT="0" distB="0" distL="0" distR="0" wp14:anchorId="741408C6" wp14:editId="70FB991C">
            <wp:extent cx="3733800"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t="24951" b="54166"/>
                    <a:stretch>
                      <a:fillRect/>
                    </a:stretch>
                  </pic:blipFill>
                  <pic:spPr bwMode="auto">
                    <a:xfrm>
                      <a:off x="0" y="0"/>
                      <a:ext cx="3733800" cy="819150"/>
                    </a:xfrm>
                    <a:prstGeom prst="rect">
                      <a:avLst/>
                    </a:prstGeom>
                    <a:noFill/>
                    <a:ln>
                      <a:noFill/>
                    </a:ln>
                  </pic:spPr>
                </pic:pic>
              </a:graphicData>
            </a:graphic>
          </wp:inline>
        </w:drawing>
      </w:r>
    </w:p>
    <w:p w14:paraId="308D7284" w14:textId="77777777" w:rsidR="001C7082" w:rsidRDefault="001C7082" w:rsidP="006D6FAD">
      <w:pPr>
        <w:jc w:val="center"/>
      </w:pPr>
      <w:proofErr w:type="gramStart"/>
      <w:r w:rsidRPr="008F1165">
        <w:t>Image xx.</w:t>
      </w:r>
      <w:proofErr w:type="gramEnd"/>
      <w:r w:rsidRPr="008F1165">
        <w:t xml:space="preserve"> </w:t>
      </w:r>
      <w:proofErr w:type="gramStart"/>
      <w:r w:rsidRPr="008F1165">
        <w:t>SU5 Truck.</w:t>
      </w:r>
      <w:proofErr w:type="gramEnd"/>
      <w:r w:rsidRPr="008F1165">
        <w:t xml:space="preserve"> </w:t>
      </w:r>
      <w:proofErr w:type="gramStart"/>
      <w:r w:rsidRPr="00382EC7">
        <w:t>AASHTO Manual for Bridge Evaluation.</w:t>
      </w:r>
      <w:proofErr w:type="gramEnd"/>
      <w:r w:rsidRPr="00382EC7">
        <w:t xml:space="preserve"> Weight </w:t>
      </w:r>
      <w:r>
        <w:t>= 62</w:t>
      </w:r>
      <w:r w:rsidRPr="00382EC7">
        <w:t>K (</w:t>
      </w:r>
      <w:r>
        <w:t>31</w:t>
      </w:r>
      <w:r w:rsidRPr="00382EC7">
        <w:t>T) each.</w:t>
      </w:r>
    </w:p>
    <w:p w14:paraId="3D6F104A" w14:textId="7276AC0E" w:rsidR="001C7082" w:rsidRDefault="001C7082" w:rsidP="006D6FAD">
      <w:pPr>
        <w:spacing w:after="0"/>
        <w:jc w:val="center"/>
        <w:rPr>
          <w:noProof/>
        </w:rPr>
      </w:pPr>
    </w:p>
    <w:p w14:paraId="4CC2DABB" w14:textId="77777777" w:rsidR="001C7082" w:rsidRPr="008F1165" w:rsidRDefault="001C7082" w:rsidP="008C1521">
      <w:pPr>
        <w:pStyle w:val="Heading4"/>
      </w:pPr>
      <w:r w:rsidRPr="008F1165">
        <w:t>SU6</w:t>
      </w:r>
    </w:p>
    <w:p w14:paraId="6A4E1691" w14:textId="5AFAE765" w:rsidR="001C7082" w:rsidRDefault="00681AEF" w:rsidP="006D6FAD">
      <w:pPr>
        <w:jc w:val="both"/>
      </w:pPr>
      <w:r>
        <w:t>The load configuration defined in Strand7</w:t>
      </w:r>
      <w:r w:rsidRPr="00681AEF">
        <w:t xml:space="preserve"> </w:t>
      </w:r>
      <w:r>
        <w:t>for SU6 Legal Load is shown in Figure XX below, with loads shown for LFR. The loads for LRFR include the impact factor. The axle loads for LRFR SU6 with applied impact factor are</w:t>
      </w:r>
      <w:r w:rsidDel="00681AEF">
        <w:t xml:space="preserve"> </w:t>
      </w:r>
      <w:r w:rsidRPr="008D0DD8">
        <w:t>1</w:t>
      </w:r>
      <w:r>
        <w:t>5.29K</w:t>
      </w:r>
      <w:r w:rsidRPr="008D0DD8">
        <w:t xml:space="preserve">, </w:t>
      </w:r>
      <w:r>
        <w:t>10.64</w:t>
      </w:r>
      <w:r w:rsidRPr="008D0DD8">
        <w:t>K,</w:t>
      </w:r>
      <w:r>
        <w:t xml:space="preserve"> 10.64K,</w:t>
      </w:r>
      <w:r w:rsidRPr="008D0DD8">
        <w:t xml:space="preserve"> </w:t>
      </w:r>
      <w:r>
        <w:t>21.61K, 21.61</w:t>
      </w:r>
      <w:r w:rsidRPr="008D0DD8">
        <w:t>K</w:t>
      </w:r>
      <w:r>
        <w:t xml:space="preserve"> and 10.64K. Lane crowding is accounted for in the load path by allowing the trucks to shift one foot from center of lane in either direction of the lane. </w:t>
      </w:r>
    </w:p>
    <w:p w14:paraId="67498E81" w14:textId="77777777" w:rsidR="00970C91" w:rsidRPr="008F1165" w:rsidRDefault="00970C91" w:rsidP="006D6FAD">
      <w:pPr>
        <w:jc w:val="both"/>
      </w:pPr>
    </w:p>
    <w:p w14:paraId="50C4A253" w14:textId="64F63CC4" w:rsidR="001C7082" w:rsidRPr="008F1165" w:rsidRDefault="001C7082" w:rsidP="006D6FAD">
      <w:pPr>
        <w:jc w:val="center"/>
      </w:pPr>
      <w:r w:rsidRPr="00807D50">
        <w:rPr>
          <w:noProof/>
        </w:rPr>
        <w:drawing>
          <wp:inline distT="0" distB="0" distL="0" distR="0" wp14:anchorId="359FC3F5" wp14:editId="7F2DBA7C">
            <wp:extent cx="37338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t="52278" b="26666"/>
                    <a:stretch>
                      <a:fillRect/>
                    </a:stretch>
                  </pic:blipFill>
                  <pic:spPr bwMode="auto">
                    <a:xfrm>
                      <a:off x="0" y="0"/>
                      <a:ext cx="3733800" cy="809625"/>
                    </a:xfrm>
                    <a:prstGeom prst="rect">
                      <a:avLst/>
                    </a:prstGeom>
                    <a:noFill/>
                    <a:ln>
                      <a:noFill/>
                    </a:ln>
                  </pic:spPr>
                </pic:pic>
              </a:graphicData>
            </a:graphic>
          </wp:inline>
        </w:drawing>
      </w:r>
    </w:p>
    <w:p w14:paraId="22942857" w14:textId="77777777" w:rsidR="001C7082" w:rsidRDefault="001C7082" w:rsidP="006D6FAD">
      <w:pPr>
        <w:jc w:val="center"/>
      </w:pPr>
      <w:proofErr w:type="gramStart"/>
      <w:r w:rsidRPr="008F1165">
        <w:t>Image xx.</w:t>
      </w:r>
      <w:proofErr w:type="gramEnd"/>
      <w:r w:rsidRPr="008F1165">
        <w:t xml:space="preserve"> </w:t>
      </w:r>
      <w:proofErr w:type="gramStart"/>
      <w:r w:rsidRPr="00382EC7">
        <w:t>SU6 Truck.</w:t>
      </w:r>
      <w:proofErr w:type="gramEnd"/>
      <w:r w:rsidRPr="00382EC7">
        <w:t xml:space="preserve"> </w:t>
      </w:r>
      <w:proofErr w:type="gramStart"/>
      <w:r w:rsidRPr="00382EC7">
        <w:t>AASHTO Manual for Bridge Evaluation.</w:t>
      </w:r>
      <w:proofErr w:type="gramEnd"/>
      <w:r>
        <w:t xml:space="preserve"> </w:t>
      </w:r>
      <w:r w:rsidRPr="00D25002">
        <w:t>W</w:t>
      </w:r>
      <w:r>
        <w:t>eight = 69.5K (34.75T</w:t>
      </w:r>
      <w:r w:rsidRPr="00D25002">
        <w:t>)</w:t>
      </w:r>
      <w:r>
        <w:t xml:space="preserve"> each.</w:t>
      </w:r>
    </w:p>
    <w:p w14:paraId="44F1AE77" w14:textId="77777777" w:rsidR="001C7082" w:rsidRPr="008F1165" w:rsidRDefault="001C7082" w:rsidP="008C1521">
      <w:pPr>
        <w:pStyle w:val="Heading4"/>
      </w:pPr>
      <w:r w:rsidRPr="008F1165">
        <w:t>SU7</w:t>
      </w:r>
    </w:p>
    <w:p w14:paraId="06BEF7BB" w14:textId="598A8DD8" w:rsidR="001C7082" w:rsidRDefault="00342BC7" w:rsidP="006D6FAD">
      <w:pPr>
        <w:jc w:val="both"/>
      </w:pPr>
      <w:r>
        <w:t>The load configuration defined in Strand7</w:t>
      </w:r>
      <w:r w:rsidRPr="00681AEF">
        <w:t xml:space="preserve"> </w:t>
      </w:r>
      <w:r>
        <w:t>for SU7 Legal Load is shown in Figure XX below, with loads shown for LFR. The loads for LRFR include the impact factor. The axle loads for LRFR SU7 with applied impact factor are</w:t>
      </w:r>
      <w:r w:rsidDel="00681AEF">
        <w:t xml:space="preserve"> </w:t>
      </w:r>
      <w:r w:rsidRPr="008D0DD8">
        <w:t>1</w:t>
      </w:r>
      <w:r>
        <w:t>5.29K</w:t>
      </w:r>
      <w:r w:rsidRPr="008D0DD8">
        <w:t xml:space="preserve">, </w:t>
      </w:r>
      <w:r>
        <w:t>10.64</w:t>
      </w:r>
      <w:r w:rsidRPr="008D0DD8">
        <w:t>K,</w:t>
      </w:r>
      <w:r>
        <w:t xml:space="preserve"> 10.64K,</w:t>
      </w:r>
      <w:r w:rsidRPr="008D0DD8">
        <w:t xml:space="preserve"> </w:t>
      </w:r>
      <w:r>
        <w:t>21.61K, 21.61</w:t>
      </w:r>
      <w:r w:rsidRPr="008D0DD8">
        <w:t>K</w:t>
      </w:r>
      <w:r>
        <w:t xml:space="preserve">, 10.64K and 10.64K. Lane crowding is accounted for in the load path by allowing the trucks to shift one foot from center of lane in either direction of the lane. </w:t>
      </w:r>
    </w:p>
    <w:p w14:paraId="187BBE37" w14:textId="77777777" w:rsidR="00970C91" w:rsidRPr="008F1165" w:rsidRDefault="00970C91" w:rsidP="006D6FAD">
      <w:pPr>
        <w:jc w:val="both"/>
      </w:pPr>
    </w:p>
    <w:p w14:paraId="67327502" w14:textId="2345E017" w:rsidR="001C7082" w:rsidRPr="008F1165" w:rsidRDefault="001C7082" w:rsidP="006D6FAD">
      <w:pPr>
        <w:jc w:val="center"/>
      </w:pPr>
      <w:r w:rsidRPr="00807D50">
        <w:rPr>
          <w:noProof/>
        </w:rPr>
        <w:drawing>
          <wp:inline distT="0" distB="0" distL="0" distR="0" wp14:anchorId="612F4410" wp14:editId="185815DE">
            <wp:extent cx="37338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t="78764"/>
                    <a:stretch>
                      <a:fillRect/>
                    </a:stretch>
                  </pic:blipFill>
                  <pic:spPr bwMode="auto">
                    <a:xfrm>
                      <a:off x="0" y="0"/>
                      <a:ext cx="3733800" cy="809625"/>
                    </a:xfrm>
                    <a:prstGeom prst="rect">
                      <a:avLst/>
                    </a:prstGeom>
                    <a:noFill/>
                    <a:ln>
                      <a:noFill/>
                    </a:ln>
                  </pic:spPr>
                </pic:pic>
              </a:graphicData>
            </a:graphic>
          </wp:inline>
        </w:drawing>
      </w:r>
    </w:p>
    <w:p w14:paraId="025BB3A8" w14:textId="3EE695D3" w:rsidR="00CD0C98" w:rsidRDefault="001C7082" w:rsidP="006D6FAD">
      <w:pPr>
        <w:jc w:val="center"/>
      </w:pPr>
      <w:proofErr w:type="gramStart"/>
      <w:r w:rsidRPr="008F1165">
        <w:t>Image xx.</w:t>
      </w:r>
      <w:proofErr w:type="gramEnd"/>
      <w:r w:rsidRPr="008F1165">
        <w:t xml:space="preserve"> </w:t>
      </w:r>
      <w:proofErr w:type="gramStart"/>
      <w:r w:rsidRPr="008F1165">
        <w:t xml:space="preserve">SU7 </w:t>
      </w:r>
      <w:r w:rsidRPr="00382EC7">
        <w:t>Truck.</w:t>
      </w:r>
      <w:proofErr w:type="gramEnd"/>
      <w:r w:rsidRPr="00382EC7">
        <w:t xml:space="preserve"> </w:t>
      </w:r>
      <w:proofErr w:type="gramStart"/>
      <w:r w:rsidRPr="00382EC7">
        <w:t>AASHTO Manual for Bridge Evaluation.</w:t>
      </w:r>
      <w:proofErr w:type="gramEnd"/>
      <w:r>
        <w:t xml:space="preserve"> </w:t>
      </w:r>
      <w:r w:rsidRPr="00D25002">
        <w:t>W</w:t>
      </w:r>
      <w:r>
        <w:t>eight = 77.5K (38.75T</w:t>
      </w:r>
      <w:r w:rsidRPr="00D25002">
        <w:t>)</w:t>
      </w:r>
      <w:r w:rsidR="004401C7">
        <w:t xml:space="preserve"> each.</w:t>
      </w:r>
    </w:p>
    <w:p w14:paraId="31CD71F4" w14:textId="59947491" w:rsidR="00CD0C98" w:rsidRPr="00CD0C98" w:rsidRDefault="008C6A80" w:rsidP="006D6FAD">
      <w:pPr>
        <w:pStyle w:val="Heading1"/>
        <w:numPr>
          <w:ilvl w:val="0"/>
          <w:numId w:val="2"/>
        </w:numPr>
        <w:ind w:left="540" w:hanging="540"/>
      </w:pPr>
      <w:r>
        <w:t>Results Extraction &amp; Filtering</w:t>
      </w:r>
    </w:p>
    <w:p w14:paraId="2C740921" w14:textId="319969EB" w:rsidR="005900F9" w:rsidRDefault="005900F9" w:rsidP="008C1521">
      <w:pPr>
        <w:pStyle w:val="Heading2"/>
        <w:numPr>
          <w:ilvl w:val="1"/>
          <w:numId w:val="2"/>
        </w:numPr>
        <w:ind w:left="540" w:hanging="540"/>
      </w:pPr>
      <w:r>
        <w:t>Locations for Results Extraction</w:t>
      </w:r>
    </w:p>
    <w:p w14:paraId="3C7A97CF" w14:textId="38F7F0A0" w:rsidR="00CD0C98" w:rsidRPr="00CD0C98" w:rsidRDefault="003B4CC7" w:rsidP="006D6FAD">
      <w:pPr>
        <w:jc w:val="both"/>
      </w:pPr>
      <w:r>
        <w:t xml:space="preserve">The response locations of interest – from which results are extracted – are described in this section for typical and non-typical bridges. Typical bridges represent the population bridges </w:t>
      </w:r>
      <w:r w:rsidR="00C00061">
        <w:t>sharing similar geometric properties (i.e. symmetrical, multi-girder, etc.) such as common highway overpass bridges. Non-typical describe bridges with a rather complex design (i.e. thru-girder/floor beam systems, masonry arches, and other more signature bridges).</w:t>
      </w:r>
    </w:p>
    <w:p w14:paraId="5C3235F2" w14:textId="57746FE6" w:rsidR="005900F9" w:rsidRDefault="003B4CC7" w:rsidP="008C1521">
      <w:pPr>
        <w:pStyle w:val="Heading3"/>
      </w:pPr>
      <w:r>
        <w:lastRenderedPageBreak/>
        <w:t xml:space="preserve">Typical </w:t>
      </w:r>
      <w:r w:rsidR="005900F9" w:rsidRPr="008C1521">
        <w:t>Simply</w:t>
      </w:r>
      <w:r w:rsidR="005900F9">
        <w:t xml:space="preserve"> Supported</w:t>
      </w:r>
      <w:r>
        <w:t xml:space="preserve"> Multi-Girder Bridges</w:t>
      </w:r>
    </w:p>
    <w:p w14:paraId="6297D189" w14:textId="500966AF" w:rsidR="003B4CC7" w:rsidRDefault="003B4CC7" w:rsidP="006D6FAD">
      <w:pPr>
        <w:jc w:val="both"/>
      </w:pPr>
      <w:r>
        <w:t xml:space="preserve">For flexure, results are </w:t>
      </w:r>
      <w:r w:rsidR="00550A90">
        <w:t xml:space="preserve">extracted from the locations where the </w:t>
      </w:r>
      <w:proofErr w:type="gramStart"/>
      <w:r w:rsidR="00550A90">
        <w:t>flexure RVs were</w:t>
      </w:r>
      <w:proofErr w:type="gramEnd"/>
      <w:r w:rsidR="00550A90">
        <w:t xml:space="preserve"> placed.</w:t>
      </w:r>
      <w:r>
        <w:t xml:space="preserve"> </w:t>
      </w:r>
      <w:r w:rsidR="00550A90">
        <w:t xml:space="preserve">This is </w:t>
      </w:r>
      <w:r>
        <w:t xml:space="preserve">where positive flexure responses are </w:t>
      </w:r>
      <w:proofErr w:type="gramStart"/>
      <w:r>
        <w:t>maximum</w:t>
      </w:r>
      <w:proofErr w:type="gramEnd"/>
      <w:r>
        <w:t xml:space="preserve">. For shear, results are extracted from </w:t>
      </w:r>
      <w:r w:rsidR="00550A90">
        <w:t xml:space="preserve">the location where the </w:t>
      </w:r>
      <w:proofErr w:type="gramStart"/>
      <w:r w:rsidR="00550A90">
        <w:t>shear RVs were</w:t>
      </w:r>
      <w:proofErr w:type="gramEnd"/>
      <w:r w:rsidR="00550A90">
        <w:t xml:space="preserve"> placed. This is</w:t>
      </w:r>
      <w:r>
        <w:t xml:space="preserve"> where shear responses are </w:t>
      </w:r>
      <w:proofErr w:type="gramStart"/>
      <w:r>
        <w:t>maximum</w:t>
      </w:r>
      <w:proofErr w:type="gramEnd"/>
      <w:r>
        <w:t>.</w:t>
      </w:r>
    </w:p>
    <w:p w14:paraId="0D4C783B" w14:textId="0ABDFC07" w:rsidR="005900F9" w:rsidRPr="008C1521" w:rsidRDefault="003B4CC7" w:rsidP="008C1521">
      <w:pPr>
        <w:pStyle w:val="Heading3"/>
      </w:pPr>
      <w:r>
        <w:t xml:space="preserve">Typical </w:t>
      </w:r>
      <w:r w:rsidR="005900F9">
        <w:t>Multiple-</w:t>
      </w:r>
      <w:r>
        <w:t>S</w:t>
      </w:r>
      <w:r w:rsidR="005900F9">
        <w:t>pan Continuous</w:t>
      </w:r>
      <w:r>
        <w:t xml:space="preserve"> Multi-Girder Bridges</w:t>
      </w:r>
    </w:p>
    <w:p w14:paraId="2D23808D" w14:textId="45D43377" w:rsidR="004401C7" w:rsidRPr="00CD0C98" w:rsidRDefault="003B4CC7" w:rsidP="006D6FAD">
      <w:pPr>
        <w:jc w:val="both"/>
      </w:pPr>
      <w:r>
        <w:t>For multiple-span continuous structures, flexure results are extracted f</w:t>
      </w:r>
      <w:r w:rsidR="00550A90">
        <w:t>rom</w:t>
      </w:r>
      <w:r w:rsidR="00550A90" w:rsidRPr="00550A90">
        <w:t xml:space="preserve"> </w:t>
      </w:r>
      <w:r w:rsidR="00550A90">
        <w:t xml:space="preserve">the locations where the </w:t>
      </w:r>
      <w:proofErr w:type="gramStart"/>
      <w:r w:rsidR="00550A90">
        <w:t>flexure RVs were</w:t>
      </w:r>
      <w:proofErr w:type="gramEnd"/>
      <w:r w:rsidR="00550A90">
        <w:t xml:space="preserve"> placed</w:t>
      </w:r>
      <w:r>
        <w:t xml:space="preserve">. Shear results are extracted from </w:t>
      </w:r>
      <w:r w:rsidR="00550A90">
        <w:t xml:space="preserve">the location where the </w:t>
      </w:r>
      <w:proofErr w:type="gramStart"/>
      <w:r w:rsidR="00550A90">
        <w:t>shear RVs were</w:t>
      </w:r>
      <w:proofErr w:type="gramEnd"/>
      <w:r w:rsidR="00550A90">
        <w:t xml:space="preserve"> placed.</w:t>
      </w:r>
      <w:r>
        <w:t xml:space="preserve"> </w:t>
      </w:r>
    </w:p>
    <w:p w14:paraId="49AD37D0" w14:textId="1AD6F5CE" w:rsidR="005900F9" w:rsidRPr="008C1521" w:rsidRDefault="005900F9" w:rsidP="008C1521">
      <w:pPr>
        <w:pStyle w:val="Heading3"/>
      </w:pPr>
      <w:r>
        <w:t>Non-Typical Bridges</w:t>
      </w:r>
    </w:p>
    <w:p w14:paraId="4C2021AF" w14:textId="25F81AE2" w:rsidR="00CD0C98" w:rsidRPr="00CD0C98" w:rsidRDefault="00C00061" w:rsidP="006D6FAD">
      <w:pPr>
        <w:jc w:val="both"/>
      </w:pPr>
      <w:r>
        <w:t>The locations of interest for non-typical bridges are left to the discretion of the person conducting the refined evaluation of the structure</w:t>
      </w:r>
      <w:r w:rsidR="0010190E">
        <w:t>.</w:t>
      </w:r>
      <w:r>
        <w:t xml:space="preserve"> </w:t>
      </w:r>
      <w:r w:rsidR="0010190E">
        <w:t>These</w:t>
      </w:r>
      <w:r>
        <w:t xml:space="preserve"> will typically exist were the maximum positive</w:t>
      </w:r>
      <w:r w:rsidR="00D26CD0">
        <w:t xml:space="preserve"> and/or negative flexure and shear responses occur.</w:t>
      </w:r>
    </w:p>
    <w:p w14:paraId="1543123D" w14:textId="07B91F2E" w:rsidR="002B3867" w:rsidRDefault="002B3867" w:rsidP="008C1521">
      <w:pPr>
        <w:pStyle w:val="Heading2"/>
        <w:numPr>
          <w:ilvl w:val="1"/>
          <w:numId w:val="2"/>
        </w:numPr>
        <w:ind w:left="540" w:hanging="540"/>
      </w:pPr>
      <w:r>
        <w:t>Flexure</w:t>
      </w:r>
    </w:p>
    <w:p w14:paraId="4940C967" w14:textId="10C7D8C6" w:rsidR="00DC6883" w:rsidRDefault="00DC6883" w:rsidP="006D6FAD">
      <w:pPr>
        <w:jc w:val="both"/>
      </w:pPr>
      <w:r w:rsidRPr="00DC6883">
        <w:t xml:space="preserve">For flexure responses, components of </w:t>
      </w:r>
      <w:r w:rsidR="009B4DE6">
        <w:t>total</w:t>
      </w:r>
      <w:r w:rsidRPr="00DC6883">
        <w:t xml:space="preserve"> moment are extracted from the beam and adjacent shell elements. In order to </w:t>
      </w:r>
      <w:del w:id="106" w:author="John Braley" w:date="2016-11-01T14:46:00Z">
        <w:r w:rsidRPr="00DC6883" w:rsidDel="00F36293">
          <w:delText xml:space="preserve">obtain </w:delText>
        </w:r>
      </w:del>
      <w:ins w:id="107" w:author="John Braley" w:date="2016-11-01T14:46:00Z">
        <w:r w:rsidR="00F36293">
          <w:t>compute</w:t>
        </w:r>
        <w:r w:rsidR="00F36293" w:rsidRPr="00DC6883">
          <w:t xml:space="preserve"> </w:t>
        </w:r>
      </w:ins>
      <w:r w:rsidRPr="00DC6883">
        <w:t>the full composite moment at the particular cross-section of interest, three response components were extracted from each location. These components are major axis bending moment in the beam element (M1), axial</w:t>
      </w:r>
      <w:r w:rsidR="00550A90">
        <w:t xml:space="preserve"> force</w:t>
      </w:r>
      <w:r w:rsidRPr="00DC6883">
        <w:t xml:space="preserve"> in the beam element (P), and bending moment in the adjacent shell elements (M22). The adjacent shell elements are </w:t>
      </w:r>
      <w:r w:rsidR="00550A90">
        <w:t>those in a transverse row within the effective width of each</w:t>
      </w:r>
      <w:r w:rsidRPr="00DC6883">
        <w:t xml:space="preserve"> longitudinal member. </w:t>
      </w:r>
      <w:r w:rsidR="00B52A7E">
        <w:t xml:space="preserve">The bending moment in the adjacent shell elements is only considered for load cases where the stiffness of the deck is considered (i.e. all except </w:t>
      </w:r>
      <w:del w:id="108" w:author="John Braley" w:date="2016-11-01T14:47:00Z">
        <w:r w:rsidR="00B52A7E" w:rsidDel="00F36293">
          <w:delText>non-superimposed</w:delText>
        </w:r>
      </w:del>
      <w:ins w:id="109" w:author="John Braley" w:date="2016-11-01T14:47:00Z">
        <w:r w:rsidR="00F36293">
          <w:t>initial</w:t>
        </w:r>
      </w:ins>
      <w:r w:rsidR="00B52A7E">
        <w:t xml:space="preserve"> dead load). </w:t>
      </w:r>
      <w:r w:rsidRPr="00DC6883">
        <w:t xml:space="preserve">Equation X below gives the calculation used to determine the total moment </w:t>
      </w:r>
      <w:r w:rsidR="009B4DE6">
        <w:t xml:space="preserve">that acts on </w:t>
      </w:r>
      <w:r w:rsidRPr="00DC6883">
        <w:t>the cross-section</w:t>
      </w:r>
      <w:ins w:id="110" w:author="John Braley" w:date="2016-11-01T14:48:00Z">
        <w:r w:rsidR="00F36293">
          <w:t xml:space="preserve">, in which “y” equals the distance between the deck </w:t>
        </w:r>
      </w:ins>
      <w:ins w:id="111" w:author="John Braley" w:date="2016-11-01T14:49:00Z">
        <w:r w:rsidR="00F36293">
          <w:t>centroid</w:t>
        </w:r>
      </w:ins>
      <w:ins w:id="112" w:author="John Braley" w:date="2016-11-01T14:48:00Z">
        <w:r w:rsidR="00F36293">
          <w:t xml:space="preserve"> </w:t>
        </w:r>
      </w:ins>
      <w:ins w:id="113" w:author="John Braley" w:date="2016-11-01T14:49:00Z">
        <w:r w:rsidR="00F36293">
          <w:t>and beam element centroid</w:t>
        </w:r>
      </w:ins>
      <w:r w:rsidRPr="00DC688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678"/>
      </w:tblGrid>
      <w:tr w:rsidR="00DC6883" w14:paraId="2181CE0F" w14:textId="77777777" w:rsidTr="006D6FAD">
        <w:trPr>
          <w:trHeight w:val="831"/>
          <w:jc w:val="center"/>
        </w:trPr>
        <w:tc>
          <w:tcPr>
            <w:tcW w:w="5413" w:type="dxa"/>
            <w:vAlign w:val="center"/>
          </w:tcPr>
          <w:p w14:paraId="1979AF55" w14:textId="3C03768A" w:rsidR="00DC6883" w:rsidRDefault="009B4DE6" w:rsidP="00B52A7E">
            <w:pPr>
              <w:jc w:val="center"/>
            </w:pPr>
            <w:bookmarkStart w:id="114" w:name="OLE_LINK2"/>
            <w:bookmarkStart w:id="115" w:name="OLE_LINK3"/>
            <w:bookmarkStart w:id="116" w:name="OLE_LINK4"/>
            <m:oMathPara>
              <m:oMath>
                <m:r>
                  <w:rPr>
                    <w:rFonts w:ascii="Cambria Math" w:hAnsi="Cambria Math"/>
                  </w:rPr>
                  <m:t xml:space="preserve">Total Moment, </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+Py+</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22</m:t>
                        </m:r>
                      </m:sub>
                    </m:sSub>
                  </m:e>
                </m:nary>
              </m:oMath>
            </m:oMathPara>
          </w:p>
        </w:tc>
        <w:tc>
          <w:tcPr>
            <w:tcW w:w="678" w:type="dxa"/>
            <w:vAlign w:val="center"/>
          </w:tcPr>
          <w:p w14:paraId="6C480201" w14:textId="77777777" w:rsidR="00DC6883" w:rsidRDefault="00DC6883" w:rsidP="00B52A7E">
            <w:pPr>
              <w:jc w:val="center"/>
            </w:pPr>
            <w:r>
              <w:t>(1)</w:t>
            </w:r>
          </w:p>
        </w:tc>
      </w:tr>
      <w:bookmarkEnd w:id="114"/>
      <w:bookmarkEnd w:id="115"/>
      <w:bookmarkEnd w:id="116"/>
    </w:tbl>
    <w:p w14:paraId="7910EDA4" w14:textId="77777777" w:rsidR="00DC6883" w:rsidRDefault="00DC6883" w:rsidP="006D6FAD">
      <w:pPr>
        <w:jc w:val="both"/>
      </w:pPr>
    </w:p>
    <w:p w14:paraId="491F624F" w14:textId="6D50A9A7" w:rsidR="002B3867" w:rsidRDefault="001C7C2C" w:rsidP="006D6FAD">
      <w:pPr>
        <w:jc w:val="both"/>
      </w:pPr>
      <w:r>
        <w:t xml:space="preserve">Flexural responses are evaluated for both composite and non-composite sections depending on the response type and location. </w:t>
      </w:r>
    </w:p>
    <w:p w14:paraId="52A445DF" w14:textId="0045A108" w:rsidR="002B3867" w:rsidRDefault="002B3867" w:rsidP="008C1521">
      <w:pPr>
        <w:pStyle w:val="Heading2"/>
        <w:numPr>
          <w:ilvl w:val="1"/>
          <w:numId w:val="2"/>
        </w:numPr>
        <w:ind w:left="540" w:hanging="540"/>
      </w:pPr>
      <w:r>
        <w:t>Shear</w:t>
      </w:r>
    </w:p>
    <w:p w14:paraId="0A3F4DF5" w14:textId="248270DE" w:rsidR="00CD0C98" w:rsidRPr="00CD0C98" w:rsidRDefault="00550A90" w:rsidP="006D6FAD">
      <w:pPr>
        <w:jc w:val="both"/>
      </w:pPr>
      <w:r>
        <w:t>The method of extracting shear response</w:t>
      </w:r>
      <w:ins w:id="117" w:author="John Braley" w:date="2016-11-01T14:49:00Z">
        <w:r w:rsidR="00F36293">
          <w:t>s</w:t>
        </w:r>
      </w:ins>
      <w:r>
        <w:t xml:space="preserve"> depends</w:t>
      </w:r>
      <w:r w:rsidR="00B52A7E">
        <w:t xml:space="preserve"> </w:t>
      </w:r>
      <w:ins w:id="118" w:author="John Braley" w:date="2016-11-01T14:49:00Z">
        <w:r w:rsidR="00F36293">
          <w:t xml:space="preserve">on </w:t>
        </w:r>
      </w:ins>
      <w:r w:rsidR="00B52A7E">
        <w:t xml:space="preserve">the location of </w:t>
      </w:r>
      <w:r>
        <w:t>where the response is being extracted</w:t>
      </w:r>
      <w:r w:rsidR="00B52A7E">
        <w:t xml:space="preserve">. </w:t>
      </w:r>
      <w:r w:rsidR="001C7C2C">
        <w:t xml:space="preserve">Shear </w:t>
      </w:r>
      <w:r w:rsidR="00B94DDA">
        <w:t>responses over exterior supports</w:t>
      </w:r>
      <w:r w:rsidR="001C7C2C">
        <w:t xml:space="preserve"> are taken </w:t>
      </w:r>
      <w:r w:rsidR="00B94DDA">
        <w:t>as t</w:t>
      </w:r>
      <w:r w:rsidR="001C7C2C">
        <w:t>he reaction</w:t>
      </w:r>
      <w:r w:rsidR="00B94DDA">
        <w:t xml:space="preserve"> at the support. This conservatively assumes</w:t>
      </w:r>
      <w:r w:rsidR="001C7C2C">
        <w:t xml:space="preserve"> </w:t>
      </w:r>
      <w:r w:rsidR="00B94DDA">
        <w:t>that</w:t>
      </w:r>
      <w:r w:rsidR="001C7C2C">
        <w:t xml:space="preserve"> </w:t>
      </w:r>
      <w:r w:rsidR="00B94DDA">
        <w:t>the value of the reaction</w:t>
      </w:r>
      <w:r w:rsidR="001C7C2C">
        <w:t xml:space="preserve"> is the absolute maximum shear </w:t>
      </w:r>
      <w:r w:rsidR="00B94DDA">
        <w:t>in the girder</w:t>
      </w:r>
      <w:r w:rsidR="001C7C2C">
        <w:t xml:space="preserve">. </w:t>
      </w:r>
      <w:r w:rsidR="00B94DDA">
        <w:t>Shear responses over interior supports or at element connection locations are taken as the absolute maximum shear response in the beam element</w:t>
      </w:r>
      <w:r w:rsidR="001C7C2C">
        <w:t xml:space="preserve"> assuming there is no contribution from the concrete deck.</w:t>
      </w:r>
      <w:r w:rsidR="00B94DDA">
        <w:t xml:space="preserve"> Th</w:t>
      </w:r>
      <w:r w:rsidR="004854E9">
        <w:t xml:space="preserve">e decision to extract shear responses using these two methods was a result of findings from a parametric study conducted by CAIT research personnel. It was found that shear responses over exterior supports differed from what was expected depending on the model type an element discretization. This was not the case, however, for responses over interior supports. </w:t>
      </w:r>
    </w:p>
    <w:p w14:paraId="03194D9D" w14:textId="2B18F871" w:rsidR="00F60D9A" w:rsidRDefault="00F60D9A" w:rsidP="008C1521">
      <w:pPr>
        <w:pStyle w:val="Heading1"/>
        <w:numPr>
          <w:ilvl w:val="0"/>
          <w:numId w:val="2"/>
        </w:numPr>
        <w:ind w:left="540" w:hanging="540"/>
      </w:pPr>
      <w:commentRangeStart w:id="119"/>
      <w:r>
        <w:lastRenderedPageBreak/>
        <w:t>Section Propert</w:t>
      </w:r>
      <w:r w:rsidR="00EB5F8A">
        <w:t>ies</w:t>
      </w:r>
      <w:commentRangeEnd w:id="119"/>
      <w:r w:rsidR="0078269E">
        <w:rPr>
          <w:rStyle w:val="CommentReference"/>
          <w:rFonts w:asciiTheme="minorHAnsi" w:eastAsiaTheme="minorHAnsi" w:hAnsiTheme="minorHAnsi" w:cstheme="minorBidi"/>
          <w:color w:val="auto"/>
        </w:rPr>
        <w:commentReference w:id="119"/>
      </w:r>
    </w:p>
    <w:p w14:paraId="2A612AAC" w14:textId="3ECF9694" w:rsidR="00EB5F8A" w:rsidRPr="00CD0C98" w:rsidRDefault="000B4A0F" w:rsidP="0016527E">
      <w:pPr>
        <w:jc w:val="both"/>
      </w:pPr>
      <w:r>
        <w:t xml:space="preserve">Section properties are independent from the </w:t>
      </w:r>
      <w:r w:rsidR="0016527E">
        <w:t>evaluation</w:t>
      </w:r>
      <w:r>
        <w:t xml:space="preserve"> method (LFR, LRFR)</w:t>
      </w:r>
      <w:r w:rsidR="005F01B5">
        <w:t>.</w:t>
      </w:r>
      <w:r>
        <w:t xml:space="preserve"> </w:t>
      </w:r>
      <w:r w:rsidR="0016527E">
        <w:t>T</w:t>
      </w:r>
      <w:r>
        <w:t>hey</w:t>
      </w:r>
      <w:r w:rsidR="0016527E">
        <w:t xml:space="preserve"> are based on principles of Mechanics of Materials and geometric properties of the cross-section. The cross-section properties are used to </w:t>
      </w:r>
      <w:r>
        <w:t xml:space="preserve">define the mechanical </w:t>
      </w:r>
      <w:r w:rsidR="0016527E">
        <w:t>behavior</w:t>
      </w:r>
      <w:r>
        <w:t xml:space="preserve"> of the girder’s cross section </w:t>
      </w:r>
      <w:r w:rsidR="0016527E">
        <w:t>(</w:t>
      </w:r>
      <w:r w:rsidR="00EB5F8A">
        <w:t xml:space="preserve">for </w:t>
      </w:r>
      <w:r w:rsidR="0016527E">
        <w:t>composite or non-composite</w:t>
      </w:r>
      <w:r w:rsidR="00EB5F8A">
        <w:t xml:space="preserve"> sections</w:t>
      </w:r>
      <w:r w:rsidR="0016527E">
        <w:t xml:space="preserve">). These properties are used in </w:t>
      </w:r>
      <w:r w:rsidR="00627C38">
        <w:t xml:space="preserve">calculations for both </w:t>
      </w:r>
      <w:r w:rsidR="0016527E">
        <w:t>LFR and LRFR to compute response values and member capacity.</w:t>
      </w:r>
      <w:r w:rsidR="00EB5F8A">
        <w:t xml:space="preserve"> </w:t>
      </w:r>
    </w:p>
    <w:p w14:paraId="7CC32C17" w14:textId="4645F00C" w:rsidR="00F60D9A" w:rsidRDefault="00F60D9A" w:rsidP="008C1521">
      <w:pPr>
        <w:pStyle w:val="Heading2"/>
        <w:numPr>
          <w:ilvl w:val="1"/>
          <w:numId w:val="2"/>
        </w:numPr>
        <w:ind w:left="540" w:hanging="540"/>
      </w:pPr>
      <w:r>
        <w:t>Non-Composite Section Properties</w:t>
      </w:r>
    </w:p>
    <w:p w14:paraId="1B1AF0F4" w14:textId="2F35E6E1" w:rsidR="000A00AA" w:rsidRDefault="005C7649" w:rsidP="006D6FAD">
      <w:pPr>
        <w:pStyle w:val="ListParagraph"/>
        <w:ind w:left="0"/>
        <w:jc w:val="both"/>
      </w:pPr>
      <w:ins w:id="120" w:author="John Braley" w:date="2016-11-01T14:56:00Z">
        <w:r>
          <w:t>As p</w:t>
        </w:r>
      </w:ins>
      <w:del w:id="121" w:author="John Braley" w:date="2016-11-01T14:56:00Z">
        <w:r w:rsidR="0016527E" w:rsidDel="005C7649">
          <w:delText>P</w:delText>
        </w:r>
      </w:del>
      <w:r w:rsidR="0016527E">
        <w:t>reviously stated, non-composite sections</w:t>
      </w:r>
      <w:r w:rsidR="00A659E5">
        <w:t xml:space="preserve"> </w:t>
      </w:r>
      <w:r w:rsidR="000B4A0F">
        <w:t xml:space="preserve">are </w:t>
      </w:r>
      <w:r w:rsidR="00A659E5">
        <w:t xml:space="preserve">defined as the “beam only” section, where it is </w:t>
      </w:r>
      <w:r w:rsidR="000B4A0F">
        <w:t xml:space="preserve">assumed </w:t>
      </w:r>
      <w:r w:rsidR="00A659E5">
        <w:t>that the deck does not provide any resistance to tension or compression. Section properties of the non-composite section are denoted by the subscript “</w:t>
      </w:r>
      <w:r w:rsidR="00A659E5" w:rsidRPr="00A659E5">
        <w:rPr>
          <w:i/>
        </w:rPr>
        <w:t>NC</w:t>
      </w:r>
      <w:r w:rsidR="00A659E5">
        <w:t xml:space="preserve">” and are calculated using only the geometric properties of the beam. </w:t>
      </w:r>
      <w:r w:rsidR="006D4854">
        <w:t xml:space="preserve">Non-composite section properties are used when evaluating </w:t>
      </w:r>
      <w:r w:rsidR="00D06E43">
        <w:t>initial</w:t>
      </w:r>
      <w:r w:rsidR="006D4854">
        <w:t xml:space="preserve"> dead load</w:t>
      </w:r>
      <w:r w:rsidR="00FA4F19">
        <w:t xml:space="preserve"> </w:t>
      </w:r>
      <w:r w:rsidR="00D06E43">
        <w:t>and</w:t>
      </w:r>
      <w:r w:rsidR="006D4854">
        <w:t xml:space="preserve"> for flexure in the negative moment region for superimposed dead load and live load. </w:t>
      </w:r>
      <w:r w:rsidR="00A659E5">
        <w:t>The following sections provide the sample calculations used to obtain the non-composite section properties needed for refined evaluation.</w:t>
      </w:r>
      <w:r w:rsidR="00C27850">
        <w:t xml:space="preserve"> Figure X below may be used as a visual reference for interpreting the equations in this section.</w:t>
      </w:r>
      <w:r w:rsidR="00B2570E">
        <w:t xml:space="preserve"> </w:t>
      </w:r>
    </w:p>
    <w:p w14:paraId="154AC1A3" w14:textId="35FD70C3" w:rsidR="000A00AA" w:rsidRDefault="000A00AA" w:rsidP="006D6FAD">
      <w:pPr>
        <w:pStyle w:val="ListParagraph"/>
        <w:ind w:left="0"/>
        <w:jc w:val="center"/>
      </w:pPr>
    </w:p>
    <w:p w14:paraId="0AB21948" w14:textId="79D44A9F" w:rsidR="000A00AA" w:rsidRDefault="00BD787A" w:rsidP="006D6FAD">
      <w:pPr>
        <w:pStyle w:val="ListParagraph"/>
        <w:ind w:left="0"/>
        <w:jc w:val="center"/>
      </w:pPr>
      <w:r>
        <w:rPr>
          <w:noProof/>
        </w:rPr>
        <w:drawing>
          <wp:inline distT="0" distB="0" distL="0" distR="0" wp14:anchorId="7236D694" wp14:editId="08698E9E">
            <wp:extent cx="3028950" cy="2492659"/>
            <wp:effectExtent l="0" t="0" r="0" b="3175"/>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4577" cy="2497290"/>
                    </a:xfrm>
                    <a:prstGeom prst="rect">
                      <a:avLst/>
                    </a:prstGeom>
                    <a:noFill/>
                  </pic:spPr>
                </pic:pic>
              </a:graphicData>
            </a:graphic>
          </wp:inline>
        </w:drawing>
      </w:r>
    </w:p>
    <w:p w14:paraId="038E8FBB" w14:textId="372F6A09" w:rsidR="00A659E5" w:rsidRDefault="00A659E5" w:rsidP="008C1521">
      <w:pPr>
        <w:pStyle w:val="Heading3"/>
      </w:pPr>
      <w:r>
        <w:t xml:space="preserve">Location of the </w:t>
      </w:r>
      <w:r w:rsidR="00F52819">
        <w:t>Non-</w:t>
      </w:r>
      <w:r w:rsidR="00627C38">
        <w:t>Composite</w:t>
      </w:r>
      <w:r w:rsidR="00F52819">
        <w:t xml:space="preserve"> Neutral Axis</w:t>
      </w:r>
      <w:r>
        <w:t xml:space="preserve">, </w:t>
      </w:r>
      <w:bookmarkStart w:id="122" w:name="OLE_LINK23"/>
      <w:bookmarkStart w:id="123" w:name="OLE_LINK24"/>
      <w:bookmarkStart w:id="124" w:name="OLE_LINK25"/>
      <w:proofErr w:type="spellStart"/>
      <w:r>
        <w:t>y</w:t>
      </w:r>
      <w:r w:rsidRPr="00A659E5">
        <w:rPr>
          <w:vertAlign w:val="subscript"/>
        </w:rPr>
        <w:t>NC</w:t>
      </w:r>
      <w:bookmarkEnd w:id="122"/>
      <w:bookmarkEnd w:id="123"/>
      <w:bookmarkEnd w:id="124"/>
      <w:proofErr w:type="spellEnd"/>
    </w:p>
    <w:p w14:paraId="30BA23C2" w14:textId="35F08DA2" w:rsidR="00A659E5" w:rsidRDefault="00386124" w:rsidP="006D6FAD">
      <w:pPr>
        <w:jc w:val="both"/>
      </w:pPr>
      <w:bookmarkStart w:id="125" w:name="OLE_LINK21"/>
      <w:bookmarkStart w:id="126" w:name="OLE_LINK22"/>
      <w:r>
        <w:t xml:space="preserve">The location of the neutral axis defines distance from the extreme fiber to the centroid of the cross-section. </w:t>
      </w:r>
      <w:r w:rsidR="00BE1F0B">
        <w:t>If the</w:t>
      </w:r>
      <w:r w:rsidR="0070312C">
        <w:t xml:space="preserve"> girder</w:t>
      </w:r>
      <w:r w:rsidR="00BE1F0B">
        <w:t xml:space="preserve"> cross-section is symmetrical, </w:t>
      </w:r>
      <w:r w:rsidR="0070312C">
        <w:t xml:space="preserve">the location of the neutral axis (also referred to as the location of the centroid) can be assumed as half of the depth of the girder. Otherwise, the </w:t>
      </w:r>
      <w:r w:rsidR="002B32C2">
        <w:t>equation for determining the location of the centroid (Equation X below) should be used.</w:t>
      </w:r>
      <w:r w:rsidR="00F5281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678"/>
      </w:tblGrid>
      <w:tr w:rsidR="00D14E1D" w14:paraId="2A98279A" w14:textId="77777777" w:rsidTr="006D6FAD">
        <w:trPr>
          <w:trHeight w:val="795"/>
          <w:jc w:val="center"/>
        </w:trPr>
        <w:tc>
          <w:tcPr>
            <w:tcW w:w="5413" w:type="dxa"/>
            <w:vAlign w:val="center"/>
          </w:tcPr>
          <w:bookmarkStart w:id="127" w:name="OLE_LINK5"/>
          <w:bookmarkStart w:id="128" w:name="OLE_LINK6"/>
          <w:p w14:paraId="0D3BD33E" w14:textId="0391F8B2" w:rsidR="00D14E1D" w:rsidRPr="00D14E1D" w:rsidRDefault="00BF0D15" w:rsidP="00386124">
            <w:pPr>
              <w:spacing w:before="120"/>
              <w:jc w:val="center"/>
            </w:pPr>
            <m:oMathPara>
              <m:oMath>
                <m:sSub>
                  <m:sSubPr>
                    <m:ctrlPr>
                      <w:rPr>
                        <w:rFonts w:ascii="Cambria Math" w:hAnsi="Cambria Math"/>
                        <w:i/>
                      </w:rPr>
                    </m:ctrlPr>
                  </m:sSubPr>
                  <m:e>
                    <m:r>
                      <w:rPr>
                        <w:rFonts w:ascii="Cambria Math" w:hAnsi="Cambria Math"/>
                      </w:rPr>
                      <m:t>y</m:t>
                    </m:r>
                  </m:e>
                  <m:sub>
                    <m:r>
                      <w:rPr>
                        <w:rFonts w:ascii="Cambria Math" w:hAnsi="Cambria Math"/>
                      </w:rPr>
                      <m:t>NC</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den>
                </m:f>
              </m:oMath>
            </m:oMathPara>
          </w:p>
          <w:p w14:paraId="535165DD" w14:textId="4726878D" w:rsidR="00D14E1D" w:rsidRDefault="00D14E1D" w:rsidP="00386124">
            <w:pPr>
              <w:ind w:left="341" w:hanging="341"/>
              <w:jc w:val="center"/>
            </w:pPr>
          </w:p>
        </w:tc>
        <w:tc>
          <w:tcPr>
            <w:tcW w:w="678" w:type="dxa"/>
            <w:vAlign w:val="center"/>
          </w:tcPr>
          <w:p w14:paraId="74BDA60D" w14:textId="069C5F8F" w:rsidR="00D14E1D" w:rsidRDefault="00D14E1D" w:rsidP="00386124">
            <w:pPr>
              <w:jc w:val="center"/>
            </w:pPr>
            <w:r>
              <w:t>(2)</w:t>
            </w:r>
          </w:p>
        </w:tc>
      </w:tr>
      <w:tr w:rsidR="00386124" w14:paraId="694F4A6A" w14:textId="77777777" w:rsidTr="006D6FAD">
        <w:trPr>
          <w:trHeight w:val="1335"/>
          <w:jc w:val="center"/>
        </w:trPr>
        <w:tc>
          <w:tcPr>
            <w:tcW w:w="5413" w:type="dxa"/>
            <w:vAlign w:val="center"/>
          </w:tcPr>
          <w:p w14:paraId="216DD6EA" w14:textId="77777777" w:rsidR="00386124" w:rsidRPr="00386124" w:rsidRDefault="00386124" w:rsidP="00386124">
            <w:pPr>
              <w:jc w:val="both"/>
              <w:rPr>
                <w:i/>
              </w:rPr>
            </w:pPr>
            <w:r w:rsidRPr="00386124">
              <w:rPr>
                <w:i/>
              </w:rPr>
              <w:lastRenderedPageBreak/>
              <w:t>Where,</w:t>
            </w:r>
            <w:bookmarkStart w:id="129" w:name="OLE_LINK9"/>
            <w:bookmarkStart w:id="130" w:name="OLE_LINK10"/>
          </w:p>
          <w:p w14:paraId="0DDA8B2E" w14:textId="49E08682" w:rsidR="00386124" w:rsidRPr="00386124" w:rsidRDefault="00BF0D15" w:rsidP="00386124">
            <w:pPr>
              <w:spacing w:before="120"/>
              <w:jc w:val="both"/>
              <w:rPr>
                <w:i/>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86124" w:rsidRPr="00386124">
              <w:rPr>
                <w:i/>
              </w:rPr>
              <w:t xml:space="preserve"> = </w:t>
            </w:r>
            <w:bookmarkStart w:id="131" w:name="OLE_LINK7"/>
            <w:bookmarkStart w:id="132" w:name="OLE_LINK8"/>
            <w:r w:rsidR="00386124" w:rsidRPr="00386124">
              <w:rPr>
                <w:i/>
              </w:rPr>
              <w:t>Area of each component of the cross-section.</w:t>
            </w:r>
            <w:bookmarkEnd w:id="131"/>
            <w:bookmarkEnd w:id="132"/>
          </w:p>
          <w:p w14:paraId="4DB2F6F0" w14:textId="19DC59AF" w:rsidR="00386124" w:rsidRPr="00901C1C" w:rsidRDefault="00BF0D15" w:rsidP="00386124">
            <w:pPr>
              <w:ind w:left="341" w:hanging="341"/>
              <w:jc w:val="both"/>
              <w:rPr>
                <w:rFonts w:ascii="Calibri" w:eastAsia="Calibri" w:hAnsi="Calibri"/>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86124" w:rsidRPr="00386124">
              <w:rPr>
                <w:i/>
              </w:rPr>
              <w:t xml:space="preserve"> = Distance </w:t>
            </w:r>
            <w:r w:rsidR="00BD787A">
              <w:rPr>
                <w:i/>
              </w:rPr>
              <w:t>to</w:t>
            </w:r>
            <w:r w:rsidR="00386124" w:rsidRPr="00386124">
              <w:rPr>
                <w:i/>
              </w:rPr>
              <w:t xml:space="preserve"> the centroid of each component</w:t>
            </w:r>
            <w:r w:rsidR="00BD787A">
              <w:rPr>
                <w:i/>
              </w:rPr>
              <w:t xml:space="preserve"> from</w:t>
            </w:r>
            <w:r w:rsidR="00386124" w:rsidRPr="00386124">
              <w:rPr>
                <w:i/>
              </w:rPr>
              <w:t xml:space="preserve"> the reference axis</w:t>
            </w:r>
            <w:r w:rsidR="00B2570E">
              <w:rPr>
                <w:i/>
              </w:rPr>
              <w:t xml:space="preserve"> </w:t>
            </w:r>
            <w:bookmarkEnd w:id="129"/>
            <w:bookmarkEnd w:id="130"/>
          </w:p>
        </w:tc>
        <w:tc>
          <w:tcPr>
            <w:tcW w:w="678" w:type="dxa"/>
          </w:tcPr>
          <w:p w14:paraId="65B84581" w14:textId="77777777" w:rsidR="00386124" w:rsidRDefault="00386124" w:rsidP="00386124">
            <w:pPr>
              <w:jc w:val="center"/>
            </w:pPr>
          </w:p>
        </w:tc>
      </w:tr>
      <w:bookmarkEnd w:id="125"/>
      <w:bookmarkEnd w:id="126"/>
      <w:bookmarkEnd w:id="127"/>
      <w:bookmarkEnd w:id="128"/>
    </w:tbl>
    <w:p w14:paraId="14C94AF3" w14:textId="094D12CA" w:rsidR="00A659E5" w:rsidRDefault="00A659E5" w:rsidP="006D6FAD">
      <w:pPr>
        <w:pStyle w:val="ListParagraph"/>
        <w:ind w:left="0"/>
        <w:jc w:val="both"/>
      </w:pPr>
    </w:p>
    <w:p w14:paraId="51230173" w14:textId="173AF736" w:rsidR="005A4D68" w:rsidRDefault="00F52819" w:rsidP="008C1521">
      <w:pPr>
        <w:pStyle w:val="Heading3"/>
      </w:pPr>
      <w:r>
        <w:t>Moment of Inertia</w:t>
      </w:r>
      <w:bookmarkStart w:id="133" w:name="OLE_LINK33"/>
      <w:bookmarkStart w:id="134" w:name="OLE_LINK34"/>
      <w:bookmarkStart w:id="135" w:name="OLE_LINK35"/>
      <w:bookmarkStart w:id="136" w:name="OLE_LINK36"/>
      <w:r>
        <w:t>, I</w:t>
      </w:r>
      <w:r w:rsidRPr="00F52819">
        <w:rPr>
          <w:vertAlign w:val="subscript"/>
        </w:rPr>
        <w:t>NC</w:t>
      </w:r>
      <w:bookmarkEnd w:id="133"/>
      <w:bookmarkEnd w:id="134"/>
      <w:bookmarkEnd w:id="135"/>
      <w:bookmarkEnd w:id="136"/>
    </w:p>
    <w:p w14:paraId="4C2AA377" w14:textId="03926119" w:rsidR="00F52819" w:rsidRDefault="00386124" w:rsidP="005B21FC">
      <w:pPr>
        <w:jc w:val="both"/>
      </w:pPr>
      <w:bookmarkStart w:id="137" w:name="OLE_LINK19"/>
      <w:bookmarkStart w:id="138" w:name="OLE_LINK20"/>
      <w:bookmarkStart w:id="139" w:name="OLE_LINK32"/>
      <w:r>
        <w:t xml:space="preserve">The Moment of Inertia of the non-composite cross-section </w:t>
      </w:r>
      <w:r w:rsidR="00842672">
        <w:t>can be</w:t>
      </w:r>
      <w:r>
        <w:t xml:space="preserve"> calculated using the Parallel Axis Theorem</w:t>
      </w:r>
      <w:r w:rsidR="00842672">
        <w:t xml:space="preserve"> and the geometric properties of the girder. If the girder is a known rolled steel section, this value may be found </w:t>
      </w:r>
      <w:r w:rsidR="00D06E43">
        <w:t>in the AISC Steel Manual or another historical manual for rolled steel members</w:t>
      </w:r>
      <w:r w:rsidR="00842672">
        <w:t xml:space="preserve">. The equations below are used to determine the moment of inertia of the non-composite cross-section. </w:t>
      </w:r>
    </w:p>
    <w:p w14:paraId="0C91F7D6" w14:textId="77777777" w:rsidR="0049195D" w:rsidRDefault="0049195D" w:rsidP="006D6F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678"/>
      </w:tblGrid>
      <w:tr w:rsidR="0049195D" w14:paraId="087B5060" w14:textId="77777777" w:rsidTr="006D6FAD">
        <w:trPr>
          <w:trHeight w:val="795"/>
          <w:jc w:val="center"/>
        </w:trPr>
        <w:tc>
          <w:tcPr>
            <w:tcW w:w="5413" w:type="dxa"/>
            <w:vAlign w:val="center"/>
          </w:tcPr>
          <w:p w14:paraId="41983097" w14:textId="10D193EE" w:rsidR="0049195D" w:rsidRPr="00D14E1D" w:rsidRDefault="00BF0D15" w:rsidP="00506607">
            <w:pPr>
              <w:spacing w:before="120"/>
              <w:jc w:val="center"/>
            </w:pPr>
            <m:oMathPara>
              <m:oMath>
                <m:sSub>
                  <m:sSubPr>
                    <m:ctrlPr>
                      <w:rPr>
                        <w:rFonts w:ascii="Cambria Math" w:hAnsi="Cambria Math"/>
                        <w:i/>
                      </w:rPr>
                    </m:ctrlPr>
                  </m:sSubPr>
                  <m:e>
                    <m:r>
                      <w:rPr>
                        <w:rFonts w:ascii="Cambria Math" w:hAnsi="Cambria Math"/>
                      </w:rPr>
                      <m:t>I</m:t>
                    </m:r>
                  </m:e>
                  <m:sub>
                    <m:r>
                      <w:rPr>
                        <w:rFonts w:ascii="Cambria Math" w:hAnsi="Cambria Math"/>
                      </w:rPr>
                      <m:t>NC</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bar>
                          <m:barPr>
                            <m:pos m:val="top"/>
                            <m:ctrlPr>
                              <w:rPr>
                                <w:rFonts w:ascii="Cambria Math" w:hAnsi="Cambria Math"/>
                                <w:i/>
                              </w:rPr>
                            </m:ctrlPr>
                          </m:barPr>
                          <m:e>
                            <m:r>
                              <w:rPr>
                                <w:rFonts w:ascii="Cambria Math" w:hAnsi="Cambria Math"/>
                              </w:rPr>
                              <m:t>I</m:t>
                            </m:r>
                          </m:e>
                        </m:ba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oMath>
            </m:oMathPara>
          </w:p>
          <w:p w14:paraId="068CF736" w14:textId="77777777" w:rsidR="0049195D" w:rsidRDefault="0049195D" w:rsidP="00506607">
            <w:pPr>
              <w:ind w:left="341" w:hanging="341"/>
              <w:jc w:val="center"/>
            </w:pPr>
          </w:p>
        </w:tc>
        <w:tc>
          <w:tcPr>
            <w:tcW w:w="678" w:type="dxa"/>
            <w:vAlign w:val="center"/>
          </w:tcPr>
          <w:p w14:paraId="68F48ABC" w14:textId="454AB55C" w:rsidR="0049195D" w:rsidRDefault="0049195D" w:rsidP="00506607">
            <w:pPr>
              <w:jc w:val="center"/>
            </w:pPr>
            <w:r>
              <w:t>(3)</w:t>
            </w:r>
          </w:p>
        </w:tc>
      </w:tr>
      <w:tr w:rsidR="0049195D" w14:paraId="0EB2FDF3" w14:textId="77777777" w:rsidTr="006D6FAD">
        <w:trPr>
          <w:trHeight w:val="1335"/>
          <w:jc w:val="center"/>
        </w:trPr>
        <w:tc>
          <w:tcPr>
            <w:tcW w:w="5413" w:type="dxa"/>
            <w:vAlign w:val="center"/>
          </w:tcPr>
          <w:p w14:paraId="78A0C677" w14:textId="65702FDD" w:rsidR="0049195D" w:rsidRDefault="0049195D" w:rsidP="0049195D">
            <w:pPr>
              <w:jc w:val="both"/>
              <w:rPr>
                <w:i/>
              </w:rPr>
            </w:pPr>
            <w:r w:rsidRPr="00386124">
              <w:rPr>
                <w:i/>
              </w:rPr>
              <w:t xml:space="preserve">Where, </w:t>
            </w:r>
          </w:p>
          <w:p w14:paraId="1BE92BCC" w14:textId="19A692C3" w:rsidR="0049195D" w:rsidRPr="00386124" w:rsidRDefault="00BF0D15" w:rsidP="0049195D">
            <w:pPr>
              <w:jc w:val="both"/>
              <w:rPr>
                <w:i/>
              </w:rPr>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I</m:t>
                        </m:r>
                      </m:e>
                    </m:ba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3</m:t>
                        </m:r>
                      </m:sup>
                    </m:sSubSup>
                  </m:num>
                  <m:den>
                    <m:r>
                      <w:rPr>
                        <w:rFonts w:ascii="Cambria Math" w:hAnsi="Cambria Math"/>
                      </w:rPr>
                      <m:t>12</m:t>
                    </m:r>
                  </m:den>
                </m:f>
              </m:oMath>
            </m:oMathPara>
          </w:p>
          <w:p w14:paraId="4AEAB8DE" w14:textId="0979D9B3" w:rsidR="0049195D" w:rsidRPr="00386124" w:rsidRDefault="00BF0D15" w:rsidP="009B4DE6">
            <w:pPr>
              <w:spacing w:before="120"/>
              <w:jc w:val="both"/>
              <w:rPr>
                <w:i/>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9195D" w:rsidRPr="00386124">
              <w:rPr>
                <w:i/>
              </w:rPr>
              <w:t xml:space="preserve"> = Area of each component of the cross-section.</w:t>
            </w:r>
          </w:p>
          <w:p w14:paraId="4D9094F7" w14:textId="77777777" w:rsidR="0049195D" w:rsidRDefault="00BF0D15" w:rsidP="0049195D">
            <w:pPr>
              <w:ind w:left="341" w:hanging="341"/>
              <w:jc w:val="both"/>
              <w:rPr>
                <w:i/>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49195D" w:rsidRPr="00386124">
              <w:rPr>
                <w:i/>
              </w:rPr>
              <w:t xml:space="preserve"> = Distance from the centroid of each component to the reference axis</w:t>
            </w:r>
          </w:p>
          <w:p w14:paraId="331884D4" w14:textId="78F916FE" w:rsidR="009B4DE6" w:rsidRPr="009B4DE6" w:rsidRDefault="00BF0D15" w:rsidP="0049195D">
            <w:pPr>
              <w:ind w:left="341" w:hanging="341"/>
              <w:jc w:val="both"/>
              <w:rPr>
                <w:rFonts w:ascii="Calibri" w:eastAsia="Calibri" w:hAnsi="Calibri"/>
                <w:i/>
              </w:rPr>
            </w:pPr>
            <m:oMath>
              <m:sSub>
                <m:sSubPr>
                  <m:ctrlPr>
                    <w:rPr>
                      <w:rFonts w:ascii="Cambria Math" w:eastAsia="Calibri" w:hAnsi="Cambria Math"/>
                      <w:i/>
                    </w:rPr>
                  </m:ctrlPr>
                </m:sSubPr>
                <m:e>
                  <m:r>
                    <w:rPr>
                      <w:rFonts w:ascii="Cambria Math" w:eastAsia="Calibri" w:hAnsi="Cambria Math"/>
                    </w:rPr>
                    <m:t>b</m:t>
                  </m:r>
                </m:e>
                <m:sub>
                  <m:r>
                    <w:rPr>
                      <w:rFonts w:ascii="Cambria Math" w:eastAsia="Calibri" w:hAnsi="Cambria Math"/>
                    </w:rPr>
                    <m:t>i</m:t>
                  </m:r>
                </m:sub>
              </m:sSub>
            </m:oMath>
            <w:r w:rsidR="009B4DE6">
              <w:rPr>
                <w:rFonts w:ascii="Calibri" w:eastAsia="Calibri" w:hAnsi="Calibri"/>
              </w:rPr>
              <w:t xml:space="preserve"> </w:t>
            </w:r>
            <w:r w:rsidR="009B4DE6" w:rsidRPr="009B4DE6">
              <w:rPr>
                <w:rFonts w:ascii="Calibri" w:eastAsia="Calibri" w:hAnsi="Calibri"/>
                <w:i/>
              </w:rPr>
              <w:t>= width of component base</w:t>
            </w:r>
          </w:p>
          <w:p w14:paraId="5BDD9951" w14:textId="72967F50" w:rsidR="009B4DE6" w:rsidRPr="00901C1C" w:rsidRDefault="00BF0D15" w:rsidP="0049195D">
            <w:pPr>
              <w:ind w:left="341" w:hanging="341"/>
              <w:jc w:val="both"/>
              <w:rPr>
                <w:rFonts w:ascii="Calibri" w:eastAsia="Calibri" w:hAnsi="Calibri"/>
              </w:rPr>
            </w:pP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i</m:t>
                  </m:r>
                </m:sub>
              </m:sSub>
            </m:oMath>
            <w:r w:rsidR="009B4DE6">
              <w:rPr>
                <w:rFonts w:ascii="Calibri" w:eastAsia="Calibri" w:hAnsi="Calibri"/>
              </w:rPr>
              <w:t xml:space="preserve"> </w:t>
            </w:r>
            <w:r w:rsidR="009B4DE6" w:rsidRPr="009B4DE6">
              <w:rPr>
                <w:rFonts w:ascii="Calibri" w:eastAsia="Calibri" w:hAnsi="Calibri"/>
                <w:i/>
              </w:rPr>
              <w:t>= height of component base</w:t>
            </w:r>
          </w:p>
        </w:tc>
        <w:tc>
          <w:tcPr>
            <w:tcW w:w="678" w:type="dxa"/>
          </w:tcPr>
          <w:p w14:paraId="5F4FAD2A" w14:textId="77777777" w:rsidR="0049195D" w:rsidRDefault="0049195D" w:rsidP="00506607">
            <w:pPr>
              <w:jc w:val="center"/>
            </w:pPr>
          </w:p>
        </w:tc>
      </w:tr>
      <w:bookmarkEnd w:id="137"/>
      <w:bookmarkEnd w:id="138"/>
      <w:bookmarkEnd w:id="139"/>
    </w:tbl>
    <w:p w14:paraId="15358767" w14:textId="77777777" w:rsidR="0049195D" w:rsidRPr="00F52819" w:rsidRDefault="0049195D" w:rsidP="006D6FAD"/>
    <w:p w14:paraId="422EC4A6" w14:textId="73B412FA" w:rsidR="00F52819" w:rsidRDefault="00F52819" w:rsidP="008C1521">
      <w:pPr>
        <w:pStyle w:val="Heading3"/>
      </w:pPr>
      <w:r>
        <w:t>Section Modulus, S</w:t>
      </w:r>
      <w:r w:rsidRPr="00F52819">
        <w:rPr>
          <w:vertAlign w:val="subscript"/>
        </w:rPr>
        <w:t>NC</w:t>
      </w:r>
    </w:p>
    <w:p w14:paraId="4FC7E1D0" w14:textId="0057FBAD" w:rsidR="00F52819" w:rsidRDefault="009B4DE6" w:rsidP="006D6FAD">
      <w:pPr>
        <w:jc w:val="both"/>
      </w:pPr>
      <w:r>
        <w:t>The non-composite section modulus is used to convert the moment acting on the cross-section to the stress present in the extreme fiber due to that moment. The calculation for the section modulus is given by equation X below.</w:t>
      </w:r>
      <w:r w:rsidR="00ED3234">
        <w:t xml:space="preserve"> Note: section modulus is defined for the top and bottom extreme fiber of the cross-section. For the non-composite section, the value for the top and bottom is the same.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678"/>
      </w:tblGrid>
      <w:tr w:rsidR="009B4DE6" w14:paraId="0D8A1A83" w14:textId="77777777" w:rsidTr="006D6FAD">
        <w:trPr>
          <w:trHeight w:val="795"/>
          <w:jc w:val="center"/>
        </w:trPr>
        <w:tc>
          <w:tcPr>
            <w:tcW w:w="5413" w:type="dxa"/>
            <w:vAlign w:val="center"/>
          </w:tcPr>
          <w:bookmarkStart w:id="140" w:name="OLE_LINK45"/>
          <w:bookmarkStart w:id="141" w:name="OLE_LINK46"/>
          <w:bookmarkStart w:id="142" w:name="OLE_LINK47"/>
          <w:p w14:paraId="2B836919" w14:textId="793B8680" w:rsidR="009B4DE6" w:rsidRPr="00D14E1D" w:rsidRDefault="00BF0D15" w:rsidP="00506607">
            <w:pPr>
              <w:spacing w:before="120"/>
              <w:jc w:val="center"/>
            </w:pPr>
            <m:oMathPara>
              <m:oMath>
                <m:sSub>
                  <m:sSubPr>
                    <m:ctrlPr>
                      <w:rPr>
                        <w:rFonts w:ascii="Cambria Math" w:hAnsi="Cambria Math"/>
                        <w:i/>
                      </w:rPr>
                    </m:ctrlPr>
                  </m:sSubPr>
                  <m:e>
                    <m:r>
                      <w:rPr>
                        <w:rFonts w:ascii="Cambria Math" w:hAnsi="Cambria Math"/>
                      </w:rPr>
                      <m:t>S</m:t>
                    </m:r>
                  </m:e>
                  <m:sub>
                    <m:r>
                      <w:rPr>
                        <w:rFonts w:ascii="Cambria Math" w:hAnsi="Cambria Math"/>
                      </w:rPr>
                      <m:t>NC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NC</m:t>
                        </m:r>
                      </m:sub>
                    </m:sSub>
                  </m:num>
                  <m:den>
                    <m:sSub>
                      <m:sSubPr>
                        <m:ctrlPr>
                          <w:rPr>
                            <w:rFonts w:ascii="Cambria Math" w:hAnsi="Cambria Math"/>
                            <w:i/>
                          </w:rPr>
                        </m:ctrlPr>
                      </m:sSubPr>
                      <m:e>
                        <m:r>
                          <w:rPr>
                            <w:rFonts w:ascii="Cambria Math" w:hAnsi="Cambria Math"/>
                          </w:rPr>
                          <m:t>y</m:t>
                        </m:r>
                      </m:e>
                      <m:sub>
                        <m:r>
                          <w:rPr>
                            <w:rFonts w:ascii="Cambria Math" w:hAnsi="Cambria Math"/>
                          </w:rPr>
                          <m:t>NC</m:t>
                        </m:r>
                      </m:sub>
                    </m:sSub>
                  </m:den>
                </m:f>
              </m:oMath>
            </m:oMathPara>
          </w:p>
          <w:p w14:paraId="6B63C137" w14:textId="77777777" w:rsidR="009B4DE6" w:rsidRDefault="009B4DE6" w:rsidP="00506607">
            <w:pPr>
              <w:ind w:left="341" w:hanging="341"/>
              <w:jc w:val="center"/>
            </w:pPr>
          </w:p>
        </w:tc>
        <w:tc>
          <w:tcPr>
            <w:tcW w:w="678" w:type="dxa"/>
            <w:vAlign w:val="center"/>
          </w:tcPr>
          <w:p w14:paraId="6CF852B7" w14:textId="28CA6213" w:rsidR="009B4DE6" w:rsidRDefault="009B4DE6" w:rsidP="00506607">
            <w:pPr>
              <w:jc w:val="center"/>
            </w:pPr>
            <w:r>
              <w:t>(</w:t>
            </w:r>
            <w:r w:rsidR="006A2F06">
              <w:t>4</w:t>
            </w:r>
            <w:r>
              <w:t>)</w:t>
            </w:r>
          </w:p>
        </w:tc>
      </w:tr>
      <w:bookmarkEnd w:id="140"/>
      <w:bookmarkEnd w:id="141"/>
      <w:bookmarkEnd w:id="142"/>
    </w:tbl>
    <w:p w14:paraId="0C0F7E7F" w14:textId="77214060" w:rsidR="00CD0C98" w:rsidRPr="00CD0C98" w:rsidRDefault="00CD0C98" w:rsidP="006D6FAD"/>
    <w:p w14:paraId="667F6711" w14:textId="538201A4" w:rsidR="00F60D9A" w:rsidRDefault="00F60D9A" w:rsidP="008C1521">
      <w:pPr>
        <w:pStyle w:val="Heading2"/>
        <w:numPr>
          <w:ilvl w:val="1"/>
          <w:numId w:val="2"/>
        </w:numPr>
        <w:ind w:left="540" w:hanging="540"/>
      </w:pPr>
      <w:r>
        <w:t>Composite Section Properties</w:t>
      </w:r>
    </w:p>
    <w:p w14:paraId="3D85D31C" w14:textId="4EA9C321" w:rsidR="00F52819" w:rsidRDefault="006A2F06" w:rsidP="006D6FAD">
      <w:r>
        <w:t xml:space="preserve">Composite section properties include the stiffness contribution of the concrete deck. The equations used to calculate long term and short term composite section properties are defined in this section. </w:t>
      </w:r>
    </w:p>
    <w:p w14:paraId="61AFAFA3" w14:textId="0406C731" w:rsidR="00B2432A" w:rsidRPr="00F52819" w:rsidRDefault="004401C7" w:rsidP="006D6FAD">
      <w:pPr>
        <w:jc w:val="center"/>
      </w:pPr>
      <w:r>
        <w:rPr>
          <w:noProof/>
        </w:rPr>
        <w:lastRenderedPageBreak/>
        <w:drawing>
          <wp:inline distT="0" distB="0" distL="0" distR="0" wp14:anchorId="1FF2C6E5" wp14:editId="14DB678E">
            <wp:extent cx="3357196" cy="301752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7196" cy="3017520"/>
                    </a:xfrm>
                    <a:prstGeom prst="rect">
                      <a:avLst/>
                    </a:prstGeom>
                    <a:noFill/>
                  </pic:spPr>
                </pic:pic>
              </a:graphicData>
            </a:graphic>
          </wp:inline>
        </w:drawing>
      </w:r>
    </w:p>
    <w:p w14:paraId="0584D23C" w14:textId="06B5AE09" w:rsidR="00F52819" w:rsidRDefault="00F52819" w:rsidP="008C1521">
      <w:pPr>
        <w:pStyle w:val="Heading3"/>
      </w:pPr>
      <w:r>
        <w:t>Long Term vs. Short Term Composite</w:t>
      </w:r>
    </w:p>
    <w:p w14:paraId="02E244C6" w14:textId="33C53CE0" w:rsidR="00F52819" w:rsidRDefault="00DB4267" w:rsidP="005B21FC">
      <w:pPr>
        <w:jc w:val="both"/>
      </w:pPr>
      <w:r>
        <w:t xml:space="preserve">Long term </w:t>
      </w:r>
      <w:r w:rsidR="00FA4F19">
        <w:t xml:space="preserve">composite </w:t>
      </w:r>
      <w:r>
        <w:t xml:space="preserve">section properties are used </w:t>
      </w:r>
      <w:r w:rsidR="00FA4F19">
        <w:t xml:space="preserve">for permanent loads applied after the concrete slab has hardened (i.e. superimposed dead load). Short term composite section properties are used for transient loads applied after the deck has hardened (i.e. live load). </w:t>
      </w:r>
      <w:r w:rsidR="0078332F">
        <w:t>S</w:t>
      </w:r>
      <w:r w:rsidR="00FA4F19">
        <w:t xml:space="preserve">ection properties are </w:t>
      </w:r>
      <w:r w:rsidR="0078332F">
        <w:t>transformed into long term or short term</w:t>
      </w:r>
      <w:r w:rsidR="00FA4F19">
        <w:t xml:space="preserve"> by a factor of the modular ratio </w:t>
      </w:r>
      <w:r w:rsidR="00FA4F19">
        <w:rPr>
          <w:i/>
        </w:rPr>
        <w:t>n</w:t>
      </w:r>
      <w:r w:rsidR="00FA4F19">
        <w:t xml:space="preserve"> as defined in Table X below.</w:t>
      </w:r>
    </w:p>
    <w:tbl>
      <w:tblPr>
        <w:tblStyle w:val="TableGrid"/>
        <w:tblW w:w="0" w:type="auto"/>
        <w:tblLook w:val="04A0" w:firstRow="1" w:lastRow="0" w:firstColumn="1" w:lastColumn="0" w:noHBand="0" w:noVBand="1"/>
      </w:tblPr>
      <w:tblGrid>
        <w:gridCol w:w="4314"/>
        <w:gridCol w:w="4316"/>
      </w:tblGrid>
      <w:tr w:rsidR="00FA4F19" w14:paraId="468F264D" w14:textId="77777777" w:rsidTr="006D6FAD">
        <w:tc>
          <w:tcPr>
            <w:tcW w:w="4314" w:type="dxa"/>
            <w:vAlign w:val="center"/>
          </w:tcPr>
          <w:p w14:paraId="678A13B3" w14:textId="6895A04B" w:rsidR="00FA4F19" w:rsidRPr="00FA4F19" w:rsidRDefault="00FA4F19" w:rsidP="00FA4F19">
            <w:pPr>
              <w:jc w:val="center"/>
              <w:rPr>
                <w:b/>
              </w:rPr>
            </w:pPr>
            <w:r w:rsidRPr="00FA4F19">
              <w:rPr>
                <w:b/>
              </w:rPr>
              <w:t xml:space="preserve">Modular Ratio, </w:t>
            </w:r>
            <w:r w:rsidRPr="00FA4F19">
              <w:rPr>
                <w:b/>
                <w:i/>
              </w:rPr>
              <w:t>n</w:t>
            </w:r>
          </w:p>
        </w:tc>
        <w:tc>
          <w:tcPr>
            <w:tcW w:w="4316" w:type="dxa"/>
          </w:tcPr>
          <w:p w14:paraId="4BB679F8" w14:textId="0ABB5028" w:rsidR="00FA4F19" w:rsidRPr="00FA4F19" w:rsidRDefault="00FA4F19" w:rsidP="00FA4F19">
            <w:pPr>
              <w:spacing w:before="120"/>
            </w:pPr>
            <w:bookmarkStart w:id="143" w:name="OLE_LINK12"/>
            <w:bookmarkStart w:id="144" w:name="OLE_LINK13"/>
            <m:oMathPara>
              <m:oMath>
                <m:r>
                  <w:rPr>
                    <w:rFonts w:ascii="Cambria Math" w:hAnsi="Cambria Math"/>
                  </w:rPr>
                  <m:t>n</m:t>
                </m:r>
                <w:bookmarkEnd w:id="143"/>
                <w:bookmarkEnd w:id="144"/>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E</m:t>
                        </m:r>
                      </m:e>
                      <m:sub>
                        <m:r>
                          <w:rPr>
                            <w:rFonts w:ascii="Cambria Math" w:hAnsi="Cambria Math"/>
                          </w:rPr>
                          <m:t>c</m:t>
                        </m:r>
                      </m:sub>
                    </m:sSub>
                  </m:den>
                </m:f>
              </m:oMath>
            </m:oMathPara>
          </w:p>
          <w:p w14:paraId="3042B02B" w14:textId="77777777" w:rsidR="00FA4F19" w:rsidRDefault="00FA4F19" w:rsidP="00FA4F19">
            <w:pPr>
              <w:spacing w:before="120" w:after="120"/>
            </w:pPr>
            <w:r>
              <w:t>Where,</w:t>
            </w:r>
          </w:p>
          <w:bookmarkStart w:id="145" w:name="OLE_LINK11"/>
          <w:p w14:paraId="03FA4851" w14:textId="2185203E" w:rsidR="00FA4F19" w:rsidRDefault="00BF0D15" w:rsidP="00DB4267">
            <m:oMath>
              <m:sSub>
                <m:sSubPr>
                  <m:ctrlPr>
                    <w:rPr>
                      <w:rFonts w:ascii="Cambria Math" w:hAnsi="Cambria Math"/>
                      <w:i/>
                    </w:rPr>
                  </m:ctrlPr>
                </m:sSubPr>
                <m:e>
                  <m:r>
                    <w:rPr>
                      <w:rFonts w:ascii="Cambria Math" w:hAnsi="Cambria Math"/>
                    </w:rPr>
                    <m:t>E</m:t>
                  </m:r>
                </m:e>
                <m:sub>
                  <m:r>
                    <w:rPr>
                      <w:rFonts w:ascii="Cambria Math" w:hAnsi="Cambria Math"/>
                    </w:rPr>
                    <m:t>s</m:t>
                  </m:r>
                </m:sub>
              </m:sSub>
            </m:oMath>
            <w:r w:rsidR="00FA4F19">
              <w:t xml:space="preserve"> = Modulus of Elasticity of Steel Girder</w:t>
            </w:r>
          </w:p>
          <w:bookmarkEnd w:id="145"/>
          <w:p w14:paraId="5E250E29" w14:textId="0266EC5A" w:rsidR="00FA4F19" w:rsidRDefault="00BF0D15" w:rsidP="00FA4F19">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FA4F19">
              <w:t xml:space="preserve"> = Modulus of Elasticity of Concrete Deck</w:t>
            </w:r>
          </w:p>
          <w:p w14:paraId="3722A134" w14:textId="4BEAA64A" w:rsidR="00FA4F19" w:rsidRDefault="00FA4F19" w:rsidP="00DB4267"/>
        </w:tc>
      </w:tr>
      <w:tr w:rsidR="00FA4F19" w14:paraId="63A318C5" w14:textId="77777777" w:rsidTr="006D6FAD">
        <w:trPr>
          <w:trHeight w:val="395"/>
        </w:trPr>
        <w:tc>
          <w:tcPr>
            <w:tcW w:w="4314" w:type="dxa"/>
            <w:vAlign w:val="center"/>
          </w:tcPr>
          <w:p w14:paraId="7CBD2CB7" w14:textId="4185E341" w:rsidR="00FA4F19" w:rsidRPr="00FA4F19" w:rsidRDefault="00FA4F19" w:rsidP="00FA4F19">
            <w:pPr>
              <w:jc w:val="center"/>
              <w:rPr>
                <w:b/>
              </w:rPr>
            </w:pPr>
            <w:r w:rsidRPr="00FA4F19">
              <w:rPr>
                <w:b/>
              </w:rPr>
              <w:t>Long Term</w:t>
            </w:r>
          </w:p>
        </w:tc>
        <w:tc>
          <w:tcPr>
            <w:tcW w:w="4316" w:type="dxa"/>
            <w:vAlign w:val="center"/>
          </w:tcPr>
          <w:p w14:paraId="00695308" w14:textId="15F145FD" w:rsidR="00FA4F19" w:rsidRPr="00FA4F19" w:rsidRDefault="00331DA7" w:rsidP="00FA4F19">
            <w:pPr>
              <w:jc w:val="center"/>
              <w:rPr>
                <w:i/>
              </w:rPr>
            </w:pPr>
            <m:oMathPara>
              <m:oMath>
                <m:r>
                  <w:rPr>
                    <w:rFonts w:ascii="Cambria Math" w:hAnsi="Cambria Math"/>
                  </w:rPr>
                  <m:t>3n</m:t>
                </m:r>
              </m:oMath>
            </m:oMathPara>
          </w:p>
        </w:tc>
      </w:tr>
      <w:tr w:rsidR="00FA4F19" w14:paraId="420E9482" w14:textId="77777777" w:rsidTr="006D6FAD">
        <w:trPr>
          <w:trHeight w:val="377"/>
        </w:trPr>
        <w:tc>
          <w:tcPr>
            <w:tcW w:w="4314" w:type="dxa"/>
            <w:vAlign w:val="center"/>
          </w:tcPr>
          <w:p w14:paraId="02FA269F" w14:textId="30C2AC54" w:rsidR="00FA4F19" w:rsidRPr="00FA4F19" w:rsidRDefault="00FA4F19" w:rsidP="00FA4F19">
            <w:pPr>
              <w:jc w:val="center"/>
              <w:rPr>
                <w:b/>
              </w:rPr>
            </w:pPr>
            <w:r w:rsidRPr="00FA4F19">
              <w:rPr>
                <w:b/>
              </w:rPr>
              <w:t>Short Term</w:t>
            </w:r>
          </w:p>
        </w:tc>
        <w:tc>
          <w:tcPr>
            <w:tcW w:w="4316" w:type="dxa"/>
            <w:vAlign w:val="center"/>
          </w:tcPr>
          <w:p w14:paraId="51A85696" w14:textId="316829C0" w:rsidR="00FA4F19" w:rsidRPr="00FA4F19" w:rsidRDefault="00331DA7" w:rsidP="00FA4F19">
            <w:pPr>
              <w:jc w:val="center"/>
              <w:rPr>
                <w:i/>
              </w:rPr>
            </w:pPr>
            <m:oMathPara>
              <m:oMath>
                <m:r>
                  <w:rPr>
                    <w:rFonts w:ascii="Cambria Math" w:hAnsi="Cambria Math"/>
                  </w:rPr>
                  <m:t>n</m:t>
                </m:r>
              </m:oMath>
            </m:oMathPara>
          </w:p>
        </w:tc>
      </w:tr>
    </w:tbl>
    <w:p w14:paraId="41EB05EF" w14:textId="77777777" w:rsidR="00FA4F19" w:rsidRPr="00FA4F19" w:rsidRDefault="00FA4F19" w:rsidP="006D6FAD"/>
    <w:p w14:paraId="69D0FDA4" w14:textId="76D0D7E0" w:rsidR="00F52819" w:rsidRDefault="00F52819" w:rsidP="008C1521">
      <w:pPr>
        <w:pStyle w:val="Heading3"/>
      </w:pPr>
      <w:r>
        <w:t>Effective Width &amp; Area of Concrete Deck</w:t>
      </w:r>
    </w:p>
    <w:p w14:paraId="3A25FB67" w14:textId="346AAFC6" w:rsidR="00010EF5" w:rsidRDefault="0078332F" w:rsidP="006D6FAD">
      <w:pPr>
        <w:jc w:val="both"/>
      </w:pPr>
      <w:r>
        <w:t>The effective width</w:t>
      </w:r>
      <w:r w:rsidR="00010EF5">
        <w:t xml:space="preserve"> (b</w:t>
      </w:r>
      <w:r w:rsidR="00010EF5">
        <w:rPr>
          <w:i/>
          <w:vertAlign w:val="subscript"/>
        </w:rPr>
        <w:t>e</w:t>
      </w:r>
      <w:r w:rsidR="00010EF5">
        <w:t>)</w:t>
      </w:r>
      <w:r>
        <w:t xml:space="preserve"> of the concrete deck is defined as the tributary </w:t>
      </w:r>
      <w:r w:rsidR="00D06E43">
        <w:t>width</w:t>
      </w:r>
      <w:r>
        <w:t xml:space="preserve"> of the deck between girders. For interior girders, the effective</w:t>
      </w:r>
      <w:r w:rsidR="00010EF5">
        <w:t xml:space="preserve"> width is equal to half of the girder spacing. For exterior girders, the effective width is equal to half of the girder spacing plus the width of the overhang, if </w:t>
      </w:r>
      <w:commentRangeStart w:id="146"/>
      <w:r w:rsidR="00010EF5">
        <w:t>applicable</w:t>
      </w:r>
      <w:commentRangeEnd w:id="146"/>
      <w:r w:rsidR="00643E07">
        <w:rPr>
          <w:rStyle w:val="CommentReference"/>
        </w:rPr>
        <w:commentReference w:id="146"/>
      </w:r>
      <w:r w:rsidR="00010EF5">
        <w:t xml:space="preserve">. The effective width is transformed into </w:t>
      </w:r>
      <w:bookmarkStart w:id="147" w:name="OLE_LINK16"/>
      <w:bookmarkStart w:id="148" w:name="OLE_LINK17"/>
      <w:bookmarkStart w:id="149" w:name="OLE_LINK18"/>
      <w:r w:rsidR="00010EF5">
        <w:t xml:space="preserve">long term </w:t>
      </w:r>
      <w:bookmarkStart w:id="150" w:name="OLE_LINK14"/>
      <w:bookmarkStart w:id="151" w:name="OLE_LINK15"/>
      <w:r w:rsidR="00010EF5">
        <w:t>(b</w:t>
      </w:r>
      <w:r w:rsidR="00010EF5">
        <w:rPr>
          <w:i/>
          <w:vertAlign w:val="subscript"/>
        </w:rPr>
        <w:t>e</w:t>
      </w:r>
      <w:r w:rsidR="00010EF5" w:rsidRPr="00010EF5">
        <w:rPr>
          <w:i/>
          <w:vertAlign w:val="subscript"/>
        </w:rPr>
        <w:t>-LT</w:t>
      </w:r>
      <w:r w:rsidR="00010EF5">
        <w:t xml:space="preserve">) </w:t>
      </w:r>
      <w:bookmarkEnd w:id="150"/>
      <w:bookmarkEnd w:id="151"/>
      <w:r w:rsidR="00010EF5">
        <w:t>and short term (b</w:t>
      </w:r>
      <w:r w:rsidR="00010EF5">
        <w:rPr>
          <w:i/>
          <w:vertAlign w:val="subscript"/>
        </w:rPr>
        <w:t>e</w:t>
      </w:r>
      <w:r w:rsidR="00010EF5" w:rsidRPr="00010EF5">
        <w:rPr>
          <w:i/>
          <w:vertAlign w:val="subscript"/>
        </w:rPr>
        <w:t>-ST</w:t>
      </w:r>
      <w:r w:rsidR="00010EF5">
        <w:t xml:space="preserve">) effective </w:t>
      </w:r>
      <w:bookmarkEnd w:id="147"/>
      <w:bookmarkEnd w:id="148"/>
      <w:bookmarkEnd w:id="149"/>
      <w:r w:rsidR="00010EF5">
        <w:t>width by dividing by the respective long term (</w:t>
      </w:r>
      <w:r w:rsidR="00010EF5" w:rsidRPr="00010EF5">
        <w:rPr>
          <w:i/>
        </w:rPr>
        <w:t>3n</w:t>
      </w:r>
      <w:r w:rsidR="00010EF5">
        <w:t>) and short term (</w:t>
      </w:r>
      <w:r w:rsidR="00010EF5" w:rsidRPr="00010EF5">
        <w:rPr>
          <w:i/>
        </w:rPr>
        <w:t>n</w:t>
      </w:r>
      <w:r w:rsidR="00010EF5">
        <w:t>)</w:t>
      </w:r>
      <w:r w:rsidR="00D06E43">
        <w:t xml:space="preserve"> modular ratio</w:t>
      </w:r>
      <w:r w:rsidR="00010EF5">
        <w:t xml:space="preserve">. </w:t>
      </w:r>
      <w:proofErr w:type="gramStart"/>
      <w:r w:rsidR="00010EF5">
        <w:t>The</w:t>
      </w:r>
      <w:r w:rsidR="00010EF5" w:rsidRPr="00010EF5">
        <w:t xml:space="preserve"> </w:t>
      </w:r>
      <w:r w:rsidR="00010EF5">
        <w:t>long term (A</w:t>
      </w:r>
      <w:r w:rsidR="00010EF5" w:rsidRPr="00010EF5">
        <w:rPr>
          <w:i/>
          <w:vertAlign w:val="subscript"/>
        </w:rPr>
        <w:t>LT</w:t>
      </w:r>
      <w:r w:rsidR="00010EF5">
        <w:t>) and short term (A</w:t>
      </w:r>
      <w:r w:rsidR="00010EF5" w:rsidRPr="00010EF5">
        <w:rPr>
          <w:i/>
          <w:vertAlign w:val="subscript"/>
        </w:rPr>
        <w:t>ST</w:t>
      </w:r>
      <w:r w:rsidR="00010EF5">
        <w:t>) effective area of the cross-section equals the thickness of the concrete slab multiplied by the respective effective widths.</w:t>
      </w:r>
      <w:proofErr w:type="gramEnd"/>
      <w:r w:rsidR="00010EF5">
        <w:t xml:space="preserve"> </w:t>
      </w:r>
      <w:r w:rsidR="00AE1385">
        <w:t xml:space="preserve">If a concrete haunch exists, the cross-sectional area of the haunch should be transformed </w:t>
      </w:r>
      <w:r w:rsidR="00BE5C51">
        <w:t>in similar fashion.</w:t>
      </w:r>
      <w:r w:rsidR="00AE1385">
        <w:t xml:space="preserve"> </w:t>
      </w:r>
      <w:r w:rsidR="00010EF5">
        <w:t>The long term and short term effective width and area are used</w:t>
      </w:r>
      <w:r w:rsidR="00AA2DC0">
        <w:t xml:space="preserve"> in the calculation of other long term and short term composite section properties.</w:t>
      </w:r>
    </w:p>
    <w:p w14:paraId="7CE7AC74" w14:textId="11826F86" w:rsidR="00F52819" w:rsidRDefault="00F52819" w:rsidP="008C1521">
      <w:pPr>
        <w:pStyle w:val="Heading3"/>
      </w:pPr>
      <w:r>
        <w:lastRenderedPageBreak/>
        <w:t>Location of the Composite Neutral Axis</w:t>
      </w:r>
      <w:r w:rsidR="00AA2DC0">
        <w:t xml:space="preserve">, </w:t>
      </w:r>
      <w:proofErr w:type="spellStart"/>
      <w:r w:rsidR="00AA2DC0">
        <w:t>y</w:t>
      </w:r>
      <w:r w:rsidR="00AA2DC0">
        <w:rPr>
          <w:vertAlign w:val="subscript"/>
        </w:rPr>
        <w:t>LT</w:t>
      </w:r>
      <w:proofErr w:type="spellEnd"/>
      <w:r w:rsidR="00AA2DC0">
        <w:rPr>
          <w:vertAlign w:val="subscript"/>
        </w:rPr>
        <w:t xml:space="preserve"> </w:t>
      </w:r>
      <w:r w:rsidR="00AA2DC0">
        <w:t xml:space="preserve">&amp; </w:t>
      </w:r>
      <w:proofErr w:type="spellStart"/>
      <w:r w:rsidR="00AA2DC0">
        <w:t>y</w:t>
      </w:r>
      <w:r w:rsidR="00AA2DC0">
        <w:rPr>
          <w:vertAlign w:val="subscript"/>
        </w:rPr>
        <w:t>ST</w:t>
      </w:r>
      <w:proofErr w:type="spellEnd"/>
    </w:p>
    <w:p w14:paraId="7803593B" w14:textId="4E69BFBB" w:rsidR="00AA2DC0" w:rsidRDefault="00AA2DC0" w:rsidP="006D6FAD">
      <w:pPr>
        <w:pStyle w:val="ListParagraph"/>
        <w:ind w:left="0"/>
        <w:jc w:val="both"/>
      </w:pPr>
      <w:r>
        <w:t>The location of the neutral axis defines distance from the extreme fiber to the centroids of the long term and short term composite cross-sections. Equation X below is an extension of Equation 2, and can be used to determine the location of the long term and short term composite neutral axes.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678"/>
      </w:tblGrid>
      <w:tr w:rsidR="00AA2DC0" w14:paraId="2F404765" w14:textId="77777777" w:rsidTr="006D6FAD">
        <w:trPr>
          <w:trHeight w:val="795"/>
          <w:jc w:val="center"/>
        </w:trPr>
        <w:tc>
          <w:tcPr>
            <w:tcW w:w="5413" w:type="dxa"/>
            <w:vAlign w:val="center"/>
          </w:tcPr>
          <w:p w14:paraId="338332DB" w14:textId="142E1920" w:rsidR="00AA2DC0" w:rsidRPr="00D14E1D" w:rsidRDefault="00BF0D15" w:rsidP="00506607">
            <w:pPr>
              <w:spacing w:before="120"/>
              <w:jc w:val="center"/>
            </w:pPr>
            <m:oMathPara>
              <m:oMath>
                <m:sSub>
                  <m:sSubPr>
                    <m:ctrlPr>
                      <w:rPr>
                        <w:rFonts w:ascii="Cambria Math" w:hAnsi="Cambria Math"/>
                        <w:i/>
                      </w:rPr>
                    </m:ctrlPr>
                  </m:sSubPr>
                  <m:e>
                    <m:r>
                      <w:rPr>
                        <w:rFonts w:ascii="Cambria Math" w:hAnsi="Cambria Math"/>
                      </w:rPr>
                      <m:t>y</m:t>
                    </m:r>
                  </m:e>
                  <m:sub>
                    <m:r>
                      <w:rPr>
                        <w:rFonts w:ascii="Cambria Math" w:hAnsi="Cambria Math"/>
                      </w:rPr>
                      <m:t>LT,ST</m:t>
                    </m:r>
                  </m:sub>
                </m:sSub>
                <m:r>
                  <w:rPr>
                    <w:rFonts w:ascii="Cambria Math" w:hAnsi="Cambria Math"/>
                  </w:rPr>
                  <m:t>=</m:t>
                </m:r>
                <m:f>
                  <m:fPr>
                    <m:ctrlPr>
                      <w:rPr>
                        <w:rFonts w:ascii="Cambria Math" w:hAnsi="Cambria Math"/>
                        <w:i/>
                      </w:rPr>
                    </m:ctrlPr>
                  </m:fPr>
                  <m:num>
                    <w:bookmarkStart w:id="152" w:name="OLE_LINK28"/>
                    <w:bookmarkStart w:id="153" w:name="OLE_LINK29"/>
                    <m:sSub>
                      <m:sSubPr>
                        <m:ctrlPr>
                          <w:rPr>
                            <w:rFonts w:ascii="Cambria Math" w:hAnsi="Cambria Math"/>
                            <w:i/>
                          </w:rPr>
                        </m:ctrlPr>
                      </m:sSubPr>
                      <m:e>
                        <m:r>
                          <w:rPr>
                            <w:rFonts w:ascii="Cambria Math" w:hAnsi="Cambria Math"/>
                          </w:rPr>
                          <m:t>A</m:t>
                        </m:r>
                      </m:e>
                      <m:sub>
                        <m:r>
                          <w:rPr>
                            <w:rFonts w:ascii="Cambria Math" w:hAnsi="Cambria Math"/>
                          </w:rPr>
                          <m:t>NC</m:t>
                        </m:r>
                      </m:sub>
                    </m:sSub>
                    <w:bookmarkEnd w:id="152"/>
                    <w:bookmarkEnd w:id="153"/>
                    <m:sSub>
                      <m:sSubPr>
                        <m:ctrlPr>
                          <w:rPr>
                            <w:rFonts w:ascii="Cambria Math" w:hAnsi="Cambria Math"/>
                            <w:i/>
                          </w:rPr>
                        </m:ctrlPr>
                      </m:sSubPr>
                      <m:e>
                        <m:r>
                          <w:rPr>
                            <w:rFonts w:ascii="Cambria Math" w:hAnsi="Cambria Math"/>
                          </w:rPr>
                          <m:t>y</m:t>
                        </m:r>
                      </m:e>
                      <m:sub>
                        <m:r>
                          <w:rPr>
                            <w:rFonts w:ascii="Cambria Math" w:hAnsi="Cambria Math"/>
                          </w:rPr>
                          <m:t>NC</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w:bookmarkStart w:id="154" w:name="OLE_LINK26"/>
                            <w:bookmarkStart w:id="155" w:name="OLE_LINK27"/>
                            <m:r>
                              <w:rPr>
                                <w:rFonts w:ascii="Cambria Math" w:hAnsi="Cambria Math"/>
                              </w:rPr>
                              <m:t>-LT,ST</m:t>
                            </m:r>
                            <w:bookmarkEnd w:id="154"/>
                            <w:bookmarkEnd w:id="155"/>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i-LT,ST</m:t>
                            </m:r>
                          </m:sub>
                        </m:sSub>
                      </m:e>
                    </m:nary>
                  </m:num>
                  <m:den>
                    <m:sSub>
                      <m:sSubPr>
                        <m:ctrlPr>
                          <w:rPr>
                            <w:rFonts w:ascii="Cambria Math" w:hAnsi="Cambria Math"/>
                            <w:i/>
                          </w:rPr>
                        </m:ctrlPr>
                      </m:sSubPr>
                      <m:e>
                        <m:r>
                          <w:rPr>
                            <w:rFonts w:ascii="Cambria Math" w:hAnsi="Cambria Math"/>
                          </w:rPr>
                          <m:t>A</m:t>
                        </m:r>
                      </m:e>
                      <m:sub>
                        <m:r>
                          <w:rPr>
                            <w:rFonts w:ascii="Cambria Math" w:hAnsi="Cambria Math"/>
                          </w:rPr>
                          <m:t>NC</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i-LT,ST</m:t>
                            </m:r>
                          </m:sub>
                        </m:sSub>
                      </m:e>
                    </m:nary>
                  </m:den>
                </m:f>
              </m:oMath>
            </m:oMathPara>
          </w:p>
          <w:p w14:paraId="4B42D04D" w14:textId="77777777" w:rsidR="00AA2DC0" w:rsidRDefault="00AA2DC0" w:rsidP="00506607">
            <w:pPr>
              <w:ind w:left="341" w:hanging="341"/>
              <w:jc w:val="center"/>
            </w:pPr>
          </w:p>
        </w:tc>
        <w:tc>
          <w:tcPr>
            <w:tcW w:w="678" w:type="dxa"/>
            <w:vAlign w:val="center"/>
          </w:tcPr>
          <w:p w14:paraId="5D3E0485" w14:textId="290E385D" w:rsidR="00AA2DC0" w:rsidRDefault="00AA2DC0" w:rsidP="00506607">
            <w:pPr>
              <w:jc w:val="center"/>
            </w:pPr>
            <w:r>
              <w:t>(</w:t>
            </w:r>
            <w:r w:rsidR="000C6173">
              <w:t>5</w:t>
            </w:r>
            <w:r>
              <w:t>)</w:t>
            </w:r>
          </w:p>
        </w:tc>
      </w:tr>
      <w:tr w:rsidR="00AA2DC0" w14:paraId="3F1C3A01" w14:textId="77777777" w:rsidTr="006D6FAD">
        <w:trPr>
          <w:trHeight w:val="1335"/>
          <w:jc w:val="center"/>
        </w:trPr>
        <w:tc>
          <w:tcPr>
            <w:tcW w:w="5413" w:type="dxa"/>
            <w:vAlign w:val="center"/>
          </w:tcPr>
          <w:p w14:paraId="4FFFC8CE" w14:textId="77777777" w:rsidR="00AA2DC0" w:rsidRPr="00386124" w:rsidRDefault="00AA2DC0" w:rsidP="00506607">
            <w:pPr>
              <w:jc w:val="both"/>
              <w:rPr>
                <w:i/>
              </w:rPr>
            </w:pPr>
            <w:r w:rsidRPr="00386124">
              <w:rPr>
                <w:i/>
              </w:rPr>
              <w:t>Where,</w:t>
            </w:r>
          </w:p>
          <w:bookmarkStart w:id="156" w:name="OLE_LINK30"/>
          <w:p w14:paraId="22C75BE2" w14:textId="4D02DA80" w:rsidR="00AA2DC0" w:rsidRDefault="00BF0D15" w:rsidP="00AE1385">
            <w:pPr>
              <w:spacing w:before="120"/>
              <w:ind w:left="342"/>
              <w:jc w:val="both"/>
              <w:rPr>
                <w:i/>
              </w:rPr>
            </w:pPr>
            <m:oMath>
              <m:sSub>
                <m:sSubPr>
                  <m:ctrlPr>
                    <w:rPr>
                      <w:rFonts w:ascii="Cambria Math" w:hAnsi="Cambria Math"/>
                      <w:i/>
                    </w:rPr>
                  </m:ctrlPr>
                </m:sSubPr>
                <m:e>
                  <m:r>
                    <w:rPr>
                      <w:rFonts w:ascii="Cambria Math" w:hAnsi="Cambria Math"/>
                    </w:rPr>
                    <m:t>A</m:t>
                  </m:r>
                </m:e>
                <m:sub>
                  <m:r>
                    <w:rPr>
                      <w:rFonts w:ascii="Cambria Math" w:hAnsi="Cambria Math"/>
                    </w:rPr>
                    <m:t>NC</m:t>
                  </m:r>
                </m:sub>
              </m:sSub>
            </m:oMath>
            <w:r w:rsidR="00AA2DC0" w:rsidRPr="00386124">
              <w:rPr>
                <w:i/>
              </w:rPr>
              <w:t xml:space="preserve"> = Area of </w:t>
            </w:r>
            <w:r w:rsidR="00AE1385">
              <w:rPr>
                <w:i/>
              </w:rPr>
              <w:t xml:space="preserve">the non-composite </w:t>
            </w:r>
            <w:r w:rsidR="00AA2DC0" w:rsidRPr="00386124">
              <w:rPr>
                <w:i/>
              </w:rPr>
              <w:t>cross-section.</w:t>
            </w:r>
          </w:p>
          <w:p w14:paraId="3C060FB2" w14:textId="321EE3D2" w:rsidR="00AE1385" w:rsidRPr="00386124" w:rsidRDefault="00BF0D15" w:rsidP="00AE1385">
            <w:pPr>
              <w:ind w:left="972" w:hanging="972"/>
              <w:rPr>
                <w:i/>
              </w:rPr>
            </w:pPr>
            <m:oMath>
              <m:sSub>
                <m:sSubPr>
                  <m:ctrlPr>
                    <w:rPr>
                      <w:rFonts w:ascii="Cambria Math" w:hAnsi="Cambria Math"/>
                      <w:i/>
                    </w:rPr>
                  </m:ctrlPr>
                </m:sSubPr>
                <m:e>
                  <m:r>
                    <w:rPr>
                      <w:rFonts w:ascii="Cambria Math" w:hAnsi="Cambria Math"/>
                    </w:rPr>
                    <m:t>A</m:t>
                  </m:r>
                </m:e>
                <m:sub>
                  <m:r>
                    <w:rPr>
                      <w:rFonts w:ascii="Cambria Math" w:hAnsi="Cambria Math"/>
                    </w:rPr>
                    <m:t>i</m:t>
                  </m:r>
                  <w:bookmarkStart w:id="157" w:name="OLE_LINK31"/>
                  <m:r>
                    <w:rPr>
                      <w:rFonts w:ascii="Cambria Math" w:hAnsi="Cambria Math"/>
                    </w:rPr>
                    <m:t>-LT,ST</m:t>
                  </m:r>
                  <w:bookmarkEnd w:id="157"/>
                </m:sub>
              </m:sSub>
              <m:r>
                <w:rPr>
                  <w:rFonts w:ascii="Cambria Math" w:hAnsi="Cambria Math"/>
                </w:rPr>
                <m:t xml:space="preserve"> </m:t>
              </m:r>
            </m:oMath>
            <w:r w:rsidR="00AE1385">
              <w:rPr>
                <w:i/>
              </w:rPr>
              <w:t>= Long term and short term a</w:t>
            </w:r>
            <w:r w:rsidR="00AE1385" w:rsidRPr="00386124">
              <w:rPr>
                <w:i/>
              </w:rPr>
              <w:t>rea of each component of the cross-section.</w:t>
            </w:r>
          </w:p>
          <w:bookmarkEnd w:id="156"/>
          <w:p w14:paraId="551CA6CC" w14:textId="217CA051" w:rsidR="00AA2DC0" w:rsidRPr="00901C1C" w:rsidRDefault="00BF0D15" w:rsidP="00AE1385">
            <w:pPr>
              <w:ind w:left="972" w:hanging="972"/>
              <w:rPr>
                <w:rFonts w:ascii="Calibri" w:eastAsia="Calibri" w:hAnsi="Calibri"/>
              </w:rPr>
            </w:pPr>
            <m:oMath>
              <m:sSub>
                <m:sSubPr>
                  <m:ctrlPr>
                    <w:rPr>
                      <w:rFonts w:ascii="Cambria Math" w:hAnsi="Cambria Math"/>
                      <w:i/>
                    </w:rPr>
                  </m:ctrlPr>
                </m:sSubPr>
                <m:e>
                  <m:r>
                    <w:rPr>
                      <w:rFonts w:ascii="Cambria Math" w:hAnsi="Cambria Math"/>
                    </w:rPr>
                    <m:t>y</m:t>
                  </m:r>
                </m:e>
                <m:sub>
                  <m:r>
                    <w:rPr>
                      <w:rFonts w:ascii="Cambria Math" w:hAnsi="Cambria Math"/>
                    </w:rPr>
                    <m:t>i-LT,ST</m:t>
                  </m:r>
                </m:sub>
              </m:sSub>
            </m:oMath>
            <w:r w:rsidR="00AA2DC0" w:rsidRPr="00386124">
              <w:rPr>
                <w:i/>
              </w:rPr>
              <w:t xml:space="preserve"> = Distance </w:t>
            </w:r>
            <w:r w:rsidR="00AA2DC0">
              <w:rPr>
                <w:i/>
              </w:rPr>
              <w:t>to</w:t>
            </w:r>
            <w:r w:rsidR="00AA2DC0" w:rsidRPr="00386124">
              <w:rPr>
                <w:i/>
              </w:rPr>
              <w:t xml:space="preserve"> the centroid of each component</w:t>
            </w:r>
            <w:r w:rsidR="00AA2DC0">
              <w:rPr>
                <w:i/>
              </w:rPr>
              <w:t xml:space="preserve"> from</w:t>
            </w:r>
            <w:r w:rsidR="00AA2DC0" w:rsidRPr="00386124">
              <w:rPr>
                <w:i/>
              </w:rPr>
              <w:t xml:space="preserve"> the reference axis</w:t>
            </w:r>
            <w:r w:rsidR="00AA2DC0">
              <w:rPr>
                <w:i/>
              </w:rPr>
              <w:t xml:space="preserve"> </w:t>
            </w:r>
          </w:p>
        </w:tc>
        <w:tc>
          <w:tcPr>
            <w:tcW w:w="678" w:type="dxa"/>
          </w:tcPr>
          <w:p w14:paraId="4737B4B4" w14:textId="77777777" w:rsidR="00AA2DC0" w:rsidRDefault="00AA2DC0" w:rsidP="00506607">
            <w:pPr>
              <w:jc w:val="center"/>
            </w:pPr>
          </w:p>
        </w:tc>
      </w:tr>
    </w:tbl>
    <w:p w14:paraId="7A492052" w14:textId="3237DB5D" w:rsidR="00F52819" w:rsidRDefault="00F52819" w:rsidP="006D6FAD"/>
    <w:p w14:paraId="6CE92684" w14:textId="59A43FA7" w:rsidR="00F52819" w:rsidRDefault="00F52819" w:rsidP="008C1521">
      <w:pPr>
        <w:pStyle w:val="Heading3"/>
      </w:pPr>
      <w:r>
        <w:t>Composite Moment of Inertia</w:t>
      </w:r>
      <w:r w:rsidR="000C6173">
        <w:t xml:space="preserve">, </w:t>
      </w:r>
      <w:bookmarkStart w:id="158" w:name="OLE_LINK42"/>
      <w:bookmarkStart w:id="159" w:name="OLE_LINK43"/>
      <w:bookmarkStart w:id="160" w:name="OLE_LINK44"/>
      <w:r w:rsidR="000C6173">
        <w:t>I</w:t>
      </w:r>
      <w:r w:rsidR="000C6173">
        <w:rPr>
          <w:vertAlign w:val="subscript"/>
        </w:rPr>
        <w:t>LT</w:t>
      </w:r>
      <w:r w:rsidR="000C6173">
        <w:t xml:space="preserve"> &amp; I</w:t>
      </w:r>
      <w:r w:rsidR="000C6173">
        <w:rPr>
          <w:vertAlign w:val="subscript"/>
        </w:rPr>
        <w:t>ST</w:t>
      </w:r>
      <w:bookmarkEnd w:id="158"/>
      <w:bookmarkEnd w:id="159"/>
      <w:bookmarkEnd w:id="160"/>
    </w:p>
    <w:p w14:paraId="4C97F2D2" w14:textId="3850E5F4" w:rsidR="000C6173" w:rsidRDefault="000C6173" w:rsidP="006D6FAD">
      <w:pPr>
        <w:pStyle w:val="ListParagraph"/>
        <w:ind w:left="0"/>
        <w:jc w:val="both"/>
      </w:pPr>
      <w:r>
        <w:t>Equation 6 below extends Equation 3 and is used to calculate the Moment of Inertia for the long term and short term composite section</w:t>
      </w:r>
      <w:ins w:id="161" w:author="John Braley" w:date="2016-11-01T15:17:00Z">
        <w:r w:rsidR="00643E07">
          <w:t xml:space="preserve"> for sections that can be decomposed into rectangular components</w:t>
        </w:r>
      </w:ins>
      <w:r>
        <w:t>.</w:t>
      </w:r>
    </w:p>
    <w:p w14:paraId="7C4B3A2D" w14:textId="77777777" w:rsidR="000C6173" w:rsidRDefault="000C6173" w:rsidP="006D6FAD">
      <w:pPr>
        <w:pStyle w:val="ListParagraph"/>
        <w:ind w:left="0"/>
      </w:pPr>
    </w:p>
    <w:tbl>
      <w:tblPr>
        <w:tblStyle w:val="TableGrid"/>
        <w:tblW w:w="846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720"/>
      </w:tblGrid>
      <w:tr w:rsidR="000C6173" w14:paraId="5F3EACEA" w14:textId="77777777" w:rsidTr="006D6FAD">
        <w:trPr>
          <w:trHeight w:val="795"/>
          <w:jc w:val="right"/>
        </w:trPr>
        <w:tc>
          <w:tcPr>
            <w:tcW w:w="7740" w:type="dxa"/>
            <w:vAlign w:val="center"/>
          </w:tcPr>
          <w:p w14:paraId="6D03D305" w14:textId="0DFD8107" w:rsidR="000C6173" w:rsidRPr="00D14E1D" w:rsidRDefault="00BF0D15" w:rsidP="00506607">
            <w:pPr>
              <w:spacing w:before="120"/>
              <w:jc w:val="center"/>
            </w:pPr>
            <m:oMathPara>
              <m:oMath>
                <m:sSub>
                  <m:sSubPr>
                    <m:ctrlPr>
                      <w:rPr>
                        <w:rFonts w:ascii="Cambria Math" w:hAnsi="Cambria Math"/>
                        <w:i/>
                      </w:rPr>
                    </m:ctrlPr>
                  </m:sSubPr>
                  <m:e>
                    <m:r>
                      <w:rPr>
                        <w:rFonts w:ascii="Cambria Math" w:hAnsi="Cambria Math"/>
                      </w:rPr>
                      <m:t>I</m:t>
                    </m:r>
                  </m:e>
                  <m:sub>
                    <m:r>
                      <w:rPr>
                        <w:rFonts w:ascii="Cambria Math" w:hAnsi="Cambria Math"/>
                      </w:rPr>
                      <m:t>LT,ST</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NC</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NC</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LT,ST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NC</m:t>
                            </m:r>
                          </m:sub>
                        </m:sSub>
                      </m:e>
                    </m:d>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bar>
                          <m:barPr>
                            <m:pos m:val="top"/>
                            <m:ctrlPr>
                              <w:rPr>
                                <w:rFonts w:ascii="Cambria Math" w:hAnsi="Cambria Math"/>
                                <w:i/>
                              </w:rPr>
                            </m:ctrlPr>
                          </m:barPr>
                          <m:e>
                            <m:r>
                              <w:rPr>
                                <w:rFonts w:ascii="Cambria Math" w:hAnsi="Cambria Math"/>
                              </w:rPr>
                              <m:t>I</m:t>
                            </m:r>
                          </m:e>
                        </m:bar>
                      </m:e>
                      <m:sub>
                        <m:r>
                          <w:rPr>
                            <w:rFonts w:ascii="Cambria Math" w:hAnsi="Cambria Math"/>
                          </w:rPr>
                          <m:t>i</m:t>
                        </m:r>
                        <w:bookmarkStart w:id="162" w:name="OLE_LINK40"/>
                        <w:bookmarkStart w:id="163" w:name="OLE_LINK41"/>
                        <m:r>
                          <w:rPr>
                            <w:rFonts w:ascii="Cambria Math" w:hAnsi="Cambria Math"/>
                          </w:rPr>
                          <m:t>-LT,ST</m:t>
                        </m:r>
                        <w:bookmarkEnd w:id="162"/>
                        <w:bookmarkEnd w:id="163"/>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i-LT,ST</m:t>
                        </m:r>
                      </m:sub>
                    </m:sSub>
                    <m:sSubSup>
                      <m:sSubSupPr>
                        <m:ctrlPr>
                          <w:rPr>
                            <w:rFonts w:ascii="Cambria Math" w:hAnsi="Cambria Math"/>
                            <w:i/>
                          </w:rPr>
                        </m:ctrlPr>
                      </m:sSubSupPr>
                      <m:e>
                        <m:r>
                          <w:rPr>
                            <w:rFonts w:ascii="Cambria Math" w:hAnsi="Cambria Math"/>
                          </w:rPr>
                          <m:t>d</m:t>
                        </m:r>
                      </m:e>
                      <m:sub>
                        <m:r>
                          <w:rPr>
                            <w:rFonts w:ascii="Cambria Math" w:hAnsi="Cambria Math"/>
                          </w:rPr>
                          <m:t>i-LT,ST</m:t>
                        </m:r>
                      </m:sub>
                      <m:sup>
                        <m:r>
                          <w:rPr>
                            <w:rFonts w:ascii="Cambria Math" w:hAnsi="Cambria Math"/>
                          </w:rPr>
                          <m:t>2</m:t>
                        </m:r>
                      </m:sup>
                    </m:sSubSup>
                  </m:e>
                </m:nary>
              </m:oMath>
            </m:oMathPara>
          </w:p>
          <w:p w14:paraId="46C35EA0" w14:textId="77777777" w:rsidR="000C6173" w:rsidRDefault="000C6173" w:rsidP="00506607">
            <w:pPr>
              <w:ind w:left="341" w:hanging="341"/>
              <w:jc w:val="center"/>
            </w:pPr>
          </w:p>
        </w:tc>
        <w:tc>
          <w:tcPr>
            <w:tcW w:w="720" w:type="dxa"/>
            <w:vAlign w:val="center"/>
          </w:tcPr>
          <w:p w14:paraId="50120B0C" w14:textId="6FD638B4" w:rsidR="000C6173" w:rsidRDefault="000C6173" w:rsidP="00506607">
            <w:pPr>
              <w:jc w:val="center"/>
            </w:pPr>
            <w:r>
              <w:t>(6)</w:t>
            </w:r>
          </w:p>
        </w:tc>
      </w:tr>
      <w:tr w:rsidR="000C6173" w14:paraId="0BD44CD5" w14:textId="77777777" w:rsidTr="006D6FAD">
        <w:trPr>
          <w:trHeight w:val="1335"/>
          <w:jc w:val="right"/>
        </w:trPr>
        <w:tc>
          <w:tcPr>
            <w:tcW w:w="7740" w:type="dxa"/>
            <w:vAlign w:val="center"/>
          </w:tcPr>
          <w:p w14:paraId="027C79E2" w14:textId="77777777" w:rsidR="000C6173" w:rsidRDefault="000C6173" w:rsidP="00506607">
            <w:pPr>
              <w:jc w:val="both"/>
              <w:rPr>
                <w:i/>
              </w:rPr>
            </w:pPr>
            <w:r w:rsidRPr="00386124">
              <w:rPr>
                <w:i/>
              </w:rPr>
              <w:t xml:space="preserve">Where, </w:t>
            </w:r>
          </w:p>
          <w:p w14:paraId="7C5C83A7" w14:textId="7F47A05E" w:rsidR="000C6173" w:rsidRPr="00386124" w:rsidRDefault="00BF0D15" w:rsidP="00506607">
            <w:pPr>
              <w:jc w:val="both"/>
              <w:rPr>
                <w:i/>
              </w:rPr>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I</m:t>
                        </m:r>
                      </m:e>
                    </m:bar>
                  </m:e>
                  <m:sub>
                    <m:r>
                      <w:rPr>
                        <w:rFonts w:ascii="Cambria Math" w:hAnsi="Cambria Math"/>
                      </w:rPr>
                      <m:t>i</m:t>
                    </m:r>
                    <w:bookmarkStart w:id="164" w:name="OLE_LINK37"/>
                    <w:bookmarkStart w:id="165" w:name="OLE_LINK38"/>
                    <w:bookmarkStart w:id="166" w:name="OLE_LINK39"/>
                    <m:r>
                      <w:rPr>
                        <w:rFonts w:ascii="Cambria Math" w:hAnsi="Cambria Math"/>
                      </w:rPr>
                      <m:t>-LT,ST</m:t>
                    </m:r>
                    <w:bookmarkEnd w:id="164"/>
                    <w:bookmarkEnd w:id="165"/>
                    <w:bookmarkEnd w:id="166"/>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i-LT,ST</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3</m:t>
                        </m:r>
                      </m:sup>
                    </m:sSubSup>
                  </m:num>
                  <m:den>
                    <m:r>
                      <w:rPr>
                        <w:rFonts w:ascii="Cambria Math" w:hAnsi="Cambria Math"/>
                      </w:rPr>
                      <m:t>12</m:t>
                    </m:r>
                  </m:den>
                </m:f>
              </m:oMath>
            </m:oMathPara>
          </w:p>
          <w:p w14:paraId="0433927D" w14:textId="77777777" w:rsidR="000C6173" w:rsidRPr="00386124" w:rsidRDefault="00BF0D15" w:rsidP="00506607">
            <w:pPr>
              <w:spacing w:before="120"/>
              <w:jc w:val="both"/>
              <w:rPr>
                <w:i/>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C6173" w:rsidRPr="00386124">
              <w:rPr>
                <w:i/>
              </w:rPr>
              <w:t xml:space="preserve"> = Area of each component of the cross-section.</w:t>
            </w:r>
          </w:p>
          <w:p w14:paraId="49877058" w14:textId="77777777" w:rsidR="000C6173" w:rsidRDefault="00BF0D15" w:rsidP="00506607">
            <w:pPr>
              <w:ind w:left="341" w:hanging="341"/>
              <w:jc w:val="both"/>
              <w:rPr>
                <w:i/>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0C6173" w:rsidRPr="00386124">
              <w:rPr>
                <w:i/>
              </w:rPr>
              <w:t xml:space="preserve"> = Distance from the centroid of each component to the reference axis</w:t>
            </w:r>
          </w:p>
          <w:p w14:paraId="6BEDBCE1" w14:textId="3889AD2F" w:rsidR="000C6173" w:rsidRPr="009B4DE6" w:rsidRDefault="00BF0D15" w:rsidP="00506607">
            <w:pPr>
              <w:ind w:left="341" w:hanging="341"/>
              <w:jc w:val="both"/>
              <w:rPr>
                <w:rFonts w:ascii="Calibri" w:eastAsia="Calibri" w:hAnsi="Calibri"/>
                <w:i/>
              </w:rPr>
            </w:pPr>
            <m:oMath>
              <m:sSub>
                <m:sSubPr>
                  <m:ctrlPr>
                    <w:rPr>
                      <w:rFonts w:ascii="Cambria Math" w:eastAsia="Calibri" w:hAnsi="Cambria Math"/>
                      <w:i/>
                    </w:rPr>
                  </m:ctrlPr>
                </m:sSubPr>
                <m:e>
                  <m:r>
                    <w:rPr>
                      <w:rFonts w:ascii="Cambria Math" w:eastAsia="Calibri" w:hAnsi="Cambria Math"/>
                    </w:rPr>
                    <m:t>b</m:t>
                  </m:r>
                </m:e>
                <m:sub>
                  <m:r>
                    <w:rPr>
                      <w:rFonts w:ascii="Cambria Math" w:eastAsia="Calibri" w:hAnsi="Cambria Math"/>
                    </w:rPr>
                    <m:t>i</m:t>
                  </m:r>
                </m:sub>
              </m:sSub>
            </m:oMath>
            <w:r w:rsidR="000C6173">
              <w:rPr>
                <w:rFonts w:ascii="Calibri" w:eastAsia="Calibri" w:hAnsi="Calibri"/>
              </w:rPr>
              <w:t xml:space="preserve"> </w:t>
            </w:r>
            <w:r w:rsidR="000C6173" w:rsidRPr="009B4DE6">
              <w:rPr>
                <w:rFonts w:ascii="Calibri" w:eastAsia="Calibri" w:hAnsi="Calibri"/>
                <w:i/>
              </w:rPr>
              <w:t>= width of component base</w:t>
            </w:r>
            <w:r w:rsidR="00ED3234">
              <w:rPr>
                <w:rFonts w:ascii="Calibri" w:eastAsia="Calibri" w:hAnsi="Calibri"/>
                <w:i/>
              </w:rPr>
              <w:t xml:space="preserve"> (long term/short term effective width)</w:t>
            </w:r>
          </w:p>
          <w:p w14:paraId="1A73E692" w14:textId="071EEA83" w:rsidR="000C6173" w:rsidRPr="00901C1C" w:rsidRDefault="00BF0D15" w:rsidP="00506607">
            <w:pPr>
              <w:ind w:left="341" w:hanging="341"/>
              <w:jc w:val="both"/>
              <w:rPr>
                <w:rFonts w:ascii="Calibri" w:eastAsia="Calibri" w:hAnsi="Calibri"/>
              </w:rPr>
            </w:pP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i</m:t>
                  </m:r>
                </m:sub>
              </m:sSub>
            </m:oMath>
            <w:r w:rsidR="000C6173">
              <w:rPr>
                <w:rFonts w:ascii="Calibri" w:eastAsia="Calibri" w:hAnsi="Calibri"/>
              </w:rPr>
              <w:t xml:space="preserve"> </w:t>
            </w:r>
            <w:r w:rsidR="000C6173" w:rsidRPr="009B4DE6">
              <w:rPr>
                <w:rFonts w:ascii="Calibri" w:eastAsia="Calibri" w:hAnsi="Calibri"/>
                <w:i/>
              </w:rPr>
              <w:t>= height of component base</w:t>
            </w:r>
            <w:r w:rsidR="00ED3234">
              <w:rPr>
                <w:rFonts w:ascii="Calibri" w:eastAsia="Calibri" w:hAnsi="Calibri"/>
                <w:i/>
              </w:rPr>
              <w:t xml:space="preserve"> (i.e. thickness of deck or haunch)</w:t>
            </w:r>
          </w:p>
        </w:tc>
        <w:tc>
          <w:tcPr>
            <w:tcW w:w="720" w:type="dxa"/>
          </w:tcPr>
          <w:p w14:paraId="6B6138FE" w14:textId="77777777" w:rsidR="000C6173" w:rsidRDefault="000C6173" w:rsidP="00506607">
            <w:pPr>
              <w:jc w:val="center"/>
            </w:pPr>
          </w:p>
        </w:tc>
      </w:tr>
    </w:tbl>
    <w:p w14:paraId="101388D8" w14:textId="5875754C" w:rsidR="00F52819" w:rsidRDefault="00F52819" w:rsidP="006D6FAD"/>
    <w:p w14:paraId="059950AA" w14:textId="07C8523D" w:rsidR="00F52819" w:rsidRDefault="00F52819" w:rsidP="008C1521">
      <w:pPr>
        <w:pStyle w:val="Heading3"/>
      </w:pPr>
      <w:r>
        <w:t>Composite Section Modul</w:t>
      </w:r>
      <w:r w:rsidR="0078269E">
        <w:t>i, S</w:t>
      </w:r>
      <w:r w:rsidR="0078269E">
        <w:rPr>
          <w:vertAlign w:val="subscript"/>
        </w:rPr>
        <w:t>LT</w:t>
      </w:r>
      <w:r w:rsidR="0078269E">
        <w:t xml:space="preserve"> &amp; S</w:t>
      </w:r>
      <w:r w:rsidR="0078269E">
        <w:rPr>
          <w:vertAlign w:val="subscript"/>
        </w:rPr>
        <w:t>ST</w:t>
      </w:r>
    </w:p>
    <w:p w14:paraId="2D21D29B" w14:textId="10FE3750" w:rsidR="00F52819" w:rsidRDefault="0078269E" w:rsidP="006D6FAD">
      <w:pPr>
        <w:jc w:val="both"/>
      </w:pPr>
      <w:r>
        <w:t xml:space="preserve">In order to convert the moment acting on the composite cross-section to the stress present in the extreme fibers on the top and bottom of the section, the section modulus for the top and bottom of the long term and short term composite section must be calculated. </w:t>
      </w:r>
      <w:r w:rsidR="00D07209">
        <w:t>To</w:t>
      </w:r>
      <w:r w:rsidR="004401C7">
        <w:t xml:space="preserve"> obtain these section modul</w:t>
      </w:r>
      <w:r>
        <w:t xml:space="preserve">i, the distances from the long term and short term composite neutral axes </w:t>
      </w:r>
      <w:ins w:id="167" w:author="John Braley" w:date="2016-11-01T15:18:00Z">
        <w:r w:rsidR="00643E07">
          <w:t xml:space="preserve">to the </w:t>
        </w:r>
      </w:ins>
      <w:ins w:id="168" w:author="John Braley" w:date="2016-11-01T15:19:00Z">
        <w:r w:rsidR="00B40D72">
          <w:t>specified location of interest</w:t>
        </w:r>
      </w:ins>
      <w:ins w:id="169" w:author="John Braley" w:date="2016-11-01T15:18:00Z">
        <w:r w:rsidR="00643E07">
          <w:t xml:space="preserve"> </w:t>
        </w:r>
      </w:ins>
      <w:r>
        <w:t xml:space="preserve">are needed. These can easily be calculated using the </w:t>
      </w:r>
      <w:r w:rsidR="00D07209">
        <w:t xml:space="preserve">location of each of these axes and the geometric properties of the cross section. Figure X below depicts these values. </w:t>
      </w:r>
      <w:r w:rsidR="000D7CCC">
        <w:t xml:space="preserve">Equations X through X </w:t>
      </w:r>
      <w:proofErr w:type="gramStart"/>
      <w:r w:rsidR="000D7CCC">
        <w:t>are</w:t>
      </w:r>
      <w:proofErr w:type="gramEnd"/>
      <w:r w:rsidR="000D7CCC">
        <w:t xml:space="preserve"> provided for the calculation of the composite section moduli.</w:t>
      </w:r>
    </w:p>
    <w:p w14:paraId="0B4618C1" w14:textId="77777777" w:rsidR="00D07209" w:rsidRPr="00F52819" w:rsidRDefault="00D07209" w:rsidP="006D6FAD">
      <w:pPr>
        <w:ind w:left="360"/>
        <w:jc w:val="both"/>
      </w:pPr>
    </w:p>
    <w:p w14:paraId="1453C63F" w14:textId="6DC95524" w:rsidR="00F52819" w:rsidRDefault="004401C7" w:rsidP="00D07209">
      <w:pPr>
        <w:jc w:val="center"/>
      </w:pPr>
      <w:r>
        <w:rPr>
          <w:noProof/>
        </w:rPr>
        <w:lastRenderedPageBreak/>
        <w:drawing>
          <wp:inline distT="0" distB="0" distL="0" distR="0" wp14:anchorId="05C97AF3" wp14:editId="09842455">
            <wp:extent cx="3271685" cy="2468880"/>
            <wp:effectExtent l="0" t="0" r="0" b="762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71685" cy="2468880"/>
                    </a:xfrm>
                    <a:prstGeom prst="rect">
                      <a:avLst/>
                    </a:prstGeom>
                    <a:noFill/>
                  </pic:spPr>
                </pic:pic>
              </a:graphicData>
            </a:graphic>
          </wp:inline>
        </w:drawing>
      </w:r>
    </w:p>
    <w:p w14:paraId="1862D466" w14:textId="77777777" w:rsidR="00D07209" w:rsidRPr="00F52819" w:rsidRDefault="00D07209" w:rsidP="00D07209">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1337"/>
      </w:tblGrid>
      <w:tr w:rsidR="000D7CCC" w14:paraId="72E67081" w14:textId="77777777" w:rsidTr="000D7CCC">
        <w:trPr>
          <w:trHeight w:val="795"/>
          <w:jc w:val="center"/>
        </w:trPr>
        <w:tc>
          <w:tcPr>
            <w:tcW w:w="5413" w:type="dxa"/>
            <w:vAlign w:val="center"/>
          </w:tcPr>
          <w:p w14:paraId="66DE2484" w14:textId="39832DDA" w:rsidR="000D7CCC" w:rsidRPr="00901C1C" w:rsidRDefault="00BF0D15" w:rsidP="00506607">
            <w:pPr>
              <w:spacing w:before="120"/>
              <w:jc w:val="center"/>
              <w:rPr>
                <w:rFonts w:ascii="Calibri" w:eastAsia="Calibri" w:hAnsi="Calibri"/>
              </w:rPr>
            </w:pPr>
            <m:oMathPara>
              <m:oMath>
                <m:sSub>
                  <m:sSubPr>
                    <m:ctrlPr>
                      <w:rPr>
                        <w:rFonts w:ascii="Cambria Math" w:hAnsi="Cambria Math"/>
                        <w:i/>
                      </w:rPr>
                    </m:ctrlPr>
                  </m:sSubPr>
                  <m:e>
                    <m:r>
                      <w:rPr>
                        <w:rFonts w:ascii="Cambria Math" w:hAnsi="Cambria Math"/>
                      </w:rPr>
                      <m:t>S</m:t>
                    </m:r>
                  </m:e>
                  <m:sub>
                    <w:bookmarkStart w:id="170" w:name="OLE_LINK53"/>
                    <w:bookmarkStart w:id="171" w:name="OLE_LINK54"/>
                    <w:bookmarkStart w:id="172" w:name="OLE_LINK55"/>
                    <m:r>
                      <w:rPr>
                        <w:rFonts w:ascii="Cambria Math" w:hAnsi="Cambria Math"/>
                      </w:rPr>
                      <m:t>LT_deck</m:t>
                    </m:r>
                    <w:bookmarkEnd w:id="170"/>
                    <w:bookmarkEnd w:id="171"/>
                    <w:bookmarkEnd w:id="172"/>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LT</m:t>
                        </m:r>
                      </m:sub>
                    </m:sSub>
                  </m:num>
                  <m:den>
                    <m:sSub>
                      <m:sSubPr>
                        <m:ctrlPr>
                          <w:rPr>
                            <w:rFonts w:ascii="Cambria Math" w:hAnsi="Cambria Math"/>
                            <w:i/>
                          </w:rPr>
                        </m:ctrlPr>
                      </m:sSubPr>
                      <m:e>
                        <m:r>
                          <w:rPr>
                            <w:rFonts w:ascii="Cambria Math" w:hAnsi="Cambria Math"/>
                          </w:rPr>
                          <m:t>y</m:t>
                        </m:r>
                      </m:e>
                      <m:sub>
                        <m:r>
                          <w:rPr>
                            <w:rFonts w:ascii="Cambria Math" w:hAnsi="Cambria Math"/>
                          </w:rPr>
                          <m:t>LT_deck</m:t>
                        </m:r>
                      </m:sub>
                    </m:sSub>
                  </m:den>
                </m:f>
                <m:r>
                  <w:rPr>
                    <w:rFonts w:ascii="Cambria Math" w:hAnsi="Cambria Math"/>
                  </w:rPr>
                  <m:t xml:space="preserve"> , </m:t>
                </m:r>
                <m:sSub>
                  <m:sSubPr>
                    <m:ctrlPr>
                      <w:rPr>
                        <w:rFonts w:ascii="Cambria Math" w:hAnsi="Cambria Math"/>
                        <w:i/>
                      </w:rPr>
                    </m:ctrlPr>
                  </m:sSubPr>
                  <m:e>
                    <m:r>
                      <w:rPr>
                        <w:rFonts w:ascii="Cambria Math" w:hAnsi="Cambria Math"/>
                      </w:rPr>
                      <m:t xml:space="preserve"> S</m:t>
                    </m:r>
                  </m:e>
                  <m:sub>
                    <m:r>
                      <w:rPr>
                        <w:rFonts w:ascii="Cambria Math" w:hAnsi="Cambria Math"/>
                      </w:rPr>
                      <m:t>ST_deck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ST</m:t>
                        </m:r>
                      </m:sub>
                    </m:sSub>
                  </m:num>
                  <m:den>
                    <m:sSub>
                      <m:sSubPr>
                        <m:ctrlPr>
                          <w:rPr>
                            <w:rFonts w:ascii="Cambria Math" w:hAnsi="Cambria Math"/>
                            <w:i/>
                          </w:rPr>
                        </m:ctrlPr>
                      </m:sSubPr>
                      <m:e>
                        <m:r>
                          <w:rPr>
                            <w:rFonts w:ascii="Cambria Math" w:hAnsi="Cambria Math"/>
                          </w:rPr>
                          <m:t>y</m:t>
                        </m:r>
                      </m:e>
                      <m:sub>
                        <m:r>
                          <w:rPr>
                            <w:rFonts w:ascii="Cambria Math" w:hAnsi="Cambria Math"/>
                          </w:rPr>
                          <m:t>ST_deck</m:t>
                        </m:r>
                      </m:sub>
                    </m:sSub>
                  </m:den>
                </m:f>
                <m:r>
                  <w:rPr>
                    <w:rFonts w:ascii="Cambria Math" w:hAnsi="Cambria Math"/>
                  </w:rPr>
                  <m:t xml:space="preserve">  </m:t>
                </m:r>
              </m:oMath>
            </m:oMathPara>
          </w:p>
        </w:tc>
        <w:tc>
          <w:tcPr>
            <w:tcW w:w="1337" w:type="dxa"/>
            <w:vAlign w:val="center"/>
          </w:tcPr>
          <w:p w14:paraId="732BD064" w14:textId="1A2DCC27" w:rsidR="000D7CCC" w:rsidRDefault="000D7CCC" w:rsidP="00506607">
            <w:pPr>
              <w:jc w:val="center"/>
            </w:pPr>
            <w:r>
              <w:t>(7, 8)</w:t>
            </w:r>
          </w:p>
        </w:tc>
      </w:tr>
      <w:bookmarkStart w:id="173" w:name="OLE_LINK48"/>
      <w:bookmarkStart w:id="174" w:name="OLE_LINK49"/>
      <w:bookmarkStart w:id="175" w:name="OLE_LINK50"/>
      <w:bookmarkStart w:id="176" w:name="OLE_LINK51"/>
      <w:bookmarkStart w:id="177" w:name="OLE_LINK52"/>
      <w:tr w:rsidR="00D07209" w14:paraId="24937A2F" w14:textId="77777777" w:rsidTr="000D7CCC">
        <w:trPr>
          <w:trHeight w:val="795"/>
          <w:jc w:val="center"/>
        </w:trPr>
        <w:tc>
          <w:tcPr>
            <w:tcW w:w="5413" w:type="dxa"/>
            <w:vAlign w:val="center"/>
          </w:tcPr>
          <w:p w14:paraId="62B39FE1" w14:textId="18B0DAF4" w:rsidR="00D07209" w:rsidRDefault="00BF0D15" w:rsidP="000D7CCC">
            <w:pPr>
              <w:spacing w:before="120"/>
              <w:jc w:val="center"/>
            </w:pPr>
            <m:oMathPara>
              <m:oMath>
                <m:sSub>
                  <m:sSubPr>
                    <m:ctrlPr>
                      <w:rPr>
                        <w:rFonts w:ascii="Cambria Math" w:hAnsi="Cambria Math"/>
                        <w:i/>
                      </w:rPr>
                    </m:ctrlPr>
                  </m:sSubPr>
                  <m:e>
                    <m:r>
                      <w:rPr>
                        <w:rFonts w:ascii="Cambria Math" w:hAnsi="Cambria Math"/>
                      </w:rPr>
                      <m:t>S</m:t>
                    </m:r>
                  </m:e>
                  <m:sub>
                    <w:bookmarkStart w:id="178" w:name="OLE_LINK56"/>
                    <w:bookmarkStart w:id="179" w:name="OLE_LINK57"/>
                    <w:bookmarkStart w:id="180" w:name="OLE_LINK58"/>
                    <m:r>
                      <w:rPr>
                        <w:rFonts w:ascii="Cambria Math" w:hAnsi="Cambria Math"/>
                      </w:rPr>
                      <m:t>LT_top</m:t>
                    </m:r>
                    <w:bookmarkEnd w:id="178"/>
                    <w:bookmarkEnd w:id="179"/>
                    <w:bookmarkEnd w:id="180"/>
                  </m:sub>
                </m:sSub>
                <m:r>
                  <w:rPr>
                    <w:rFonts w:ascii="Cambria Math" w:hAnsi="Cambria Math"/>
                  </w:rPr>
                  <m:t>=</m:t>
                </m:r>
                <m:f>
                  <m:fPr>
                    <m:ctrlPr>
                      <w:rPr>
                        <w:rFonts w:ascii="Cambria Math" w:hAnsi="Cambria Math"/>
                        <w:i/>
                      </w:rPr>
                    </m:ctrlPr>
                  </m:fPr>
                  <m:num>
                    <w:bookmarkStart w:id="181" w:name="OLE_LINK61"/>
                    <w:bookmarkStart w:id="182" w:name="OLE_LINK62"/>
                    <w:bookmarkStart w:id="183" w:name="OLE_LINK63"/>
                    <m:sSub>
                      <m:sSubPr>
                        <m:ctrlPr>
                          <w:rPr>
                            <w:rFonts w:ascii="Cambria Math" w:hAnsi="Cambria Math"/>
                            <w:i/>
                          </w:rPr>
                        </m:ctrlPr>
                      </m:sSubPr>
                      <m:e>
                        <m:r>
                          <w:rPr>
                            <w:rFonts w:ascii="Cambria Math" w:hAnsi="Cambria Math"/>
                          </w:rPr>
                          <m:t>I</m:t>
                        </m:r>
                      </m:e>
                      <m:sub>
                        <m:r>
                          <w:rPr>
                            <w:rFonts w:ascii="Cambria Math" w:hAnsi="Cambria Math"/>
                          </w:rPr>
                          <m:t>LT</m:t>
                        </m:r>
                      </m:sub>
                    </m:sSub>
                    <w:bookmarkEnd w:id="181"/>
                    <w:bookmarkEnd w:id="182"/>
                    <w:bookmarkEnd w:id="183"/>
                  </m:num>
                  <m:den>
                    <m:sSub>
                      <m:sSubPr>
                        <m:ctrlPr>
                          <w:rPr>
                            <w:rFonts w:ascii="Cambria Math" w:hAnsi="Cambria Math"/>
                            <w:i/>
                          </w:rPr>
                        </m:ctrlPr>
                      </m:sSubPr>
                      <m:e>
                        <m:r>
                          <w:rPr>
                            <w:rFonts w:ascii="Cambria Math" w:hAnsi="Cambria Math"/>
                          </w:rPr>
                          <m:t>y</m:t>
                        </m:r>
                      </m:e>
                      <m:sub>
                        <m:r>
                          <w:rPr>
                            <w:rFonts w:ascii="Cambria Math" w:hAnsi="Cambria Math"/>
                          </w:rPr>
                          <m:t>LT_top</m:t>
                        </m:r>
                      </m:sub>
                    </m:sSub>
                  </m:den>
                </m:f>
                <w:bookmarkEnd w:id="173"/>
                <w:bookmarkEnd w:id="174"/>
                <m:r>
                  <w:rPr>
                    <w:rFonts w:ascii="Cambria Math" w:hAnsi="Cambria Math"/>
                  </w:rPr>
                  <m:t xml:space="preserve"> , </m:t>
                </m:r>
                <m:sSub>
                  <m:sSubPr>
                    <m:ctrlPr>
                      <w:rPr>
                        <w:rFonts w:ascii="Cambria Math" w:hAnsi="Cambria Math"/>
                        <w:i/>
                      </w:rPr>
                    </m:ctrlPr>
                  </m:sSubPr>
                  <m:e>
                    <m:r>
                      <w:rPr>
                        <w:rFonts w:ascii="Cambria Math" w:hAnsi="Cambria Math"/>
                      </w:rPr>
                      <m:t xml:space="preserve"> S</m:t>
                    </m:r>
                  </m:e>
                  <m:sub>
                    <w:bookmarkStart w:id="184" w:name="OLE_LINK59"/>
                    <w:bookmarkStart w:id="185" w:name="OLE_LINK60"/>
                    <m:r>
                      <w:rPr>
                        <w:rFonts w:ascii="Cambria Math" w:hAnsi="Cambria Math"/>
                      </w:rPr>
                      <m:t>ST_top</m:t>
                    </m:r>
                    <w:bookmarkEnd w:id="184"/>
                    <w:bookmarkEnd w:id="185"/>
                  </m:sub>
                </m:sSub>
                <m:r>
                  <w:rPr>
                    <w:rFonts w:ascii="Cambria Math" w:hAnsi="Cambria Math"/>
                  </w:rPr>
                  <m:t>=</m:t>
                </m:r>
                <m:f>
                  <m:fPr>
                    <m:ctrlPr>
                      <w:rPr>
                        <w:rFonts w:ascii="Cambria Math" w:hAnsi="Cambria Math"/>
                        <w:i/>
                      </w:rPr>
                    </m:ctrlPr>
                  </m:fPr>
                  <m:num>
                    <w:bookmarkStart w:id="186" w:name="OLE_LINK64"/>
                    <w:bookmarkStart w:id="187" w:name="OLE_LINK65"/>
                    <m:sSub>
                      <m:sSubPr>
                        <m:ctrlPr>
                          <w:rPr>
                            <w:rFonts w:ascii="Cambria Math" w:hAnsi="Cambria Math"/>
                            <w:i/>
                          </w:rPr>
                        </m:ctrlPr>
                      </m:sSubPr>
                      <m:e>
                        <m:r>
                          <w:rPr>
                            <w:rFonts w:ascii="Cambria Math" w:hAnsi="Cambria Math"/>
                          </w:rPr>
                          <m:t>I</m:t>
                        </m:r>
                      </m:e>
                      <m:sub>
                        <m:r>
                          <w:rPr>
                            <w:rFonts w:ascii="Cambria Math" w:hAnsi="Cambria Math"/>
                          </w:rPr>
                          <m:t>ST</m:t>
                        </m:r>
                      </m:sub>
                    </m:sSub>
                    <w:bookmarkEnd w:id="186"/>
                    <w:bookmarkEnd w:id="187"/>
                  </m:num>
                  <m:den>
                    <m:sSub>
                      <m:sSubPr>
                        <m:ctrlPr>
                          <w:rPr>
                            <w:rFonts w:ascii="Cambria Math" w:hAnsi="Cambria Math"/>
                            <w:i/>
                          </w:rPr>
                        </m:ctrlPr>
                      </m:sSubPr>
                      <m:e>
                        <m:r>
                          <w:rPr>
                            <w:rFonts w:ascii="Cambria Math" w:hAnsi="Cambria Math"/>
                          </w:rPr>
                          <m:t>y</m:t>
                        </m:r>
                      </m:e>
                      <m:sub>
                        <m:r>
                          <w:rPr>
                            <w:rFonts w:ascii="Cambria Math" w:hAnsi="Cambria Math"/>
                          </w:rPr>
                          <m:t>ST_top</m:t>
                        </m:r>
                      </m:sub>
                    </m:sSub>
                  </m:den>
                </m:f>
                <m:r>
                  <w:rPr>
                    <w:rFonts w:ascii="Cambria Math" w:hAnsi="Cambria Math"/>
                  </w:rPr>
                  <m:t xml:space="preserve">  </m:t>
                </m:r>
              </m:oMath>
            </m:oMathPara>
            <w:bookmarkEnd w:id="175"/>
            <w:bookmarkEnd w:id="176"/>
            <w:bookmarkEnd w:id="177"/>
          </w:p>
        </w:tc>
        <w:tc>
          <w:tcPr>
            <w:tcW w:w="1337" w:type="dxa"/>
            <w:vAlign w:val="center"/>
          </w:tcPr>
          <w:p w14:paraId="20096C7B" w14:textId="1E1B1CEE" w:rsidR="00D07209" w:rsidRDefault="00D07209" w:rsidP="00506607">
            <w:pPr>
              <w:jc w:val="center"/>
            </w:pPr>
            <w:r>
              <w:t>(</w:t>
            </w:r>
            <w:r w:rsidR="000D7CCC">
              <w:t>9, 10</w:t>
            </w:r>
            <w:r>
              <w:t>)</w:t>
            </w:r>
          </w:p>
        </w:tc>
      </w:tr>
      <w:tr w:rsidR="000D7CCC" w14:paraId="55BEF79B" w14:textId="77777777" w:rsidTr="000D7CCC">
        <w:trPr>
          <w:trHeight w:val="795"/>
          <w:jc w:val="center"/>
        </w:trPr>
        <w:tc>
          <w:tcPr>
            <w:tcW w:w="5413" w:type="dxa"/>
            <w:vAlign w:val="center"/>
          </w:tcPr>
          <w:p w14:paraId="38E76280" w14:textId="245788A8" w:rsidR="000D7CCC" w:rsidRPr="00901C1C" w:rsidRDefault="00BF0D15" w:rsidP="00506607">
            <w:pPr>
              <w:spacing w:before="120"/>
              <w:jc w:val="center"/>
              <w:rPr>
                <w:rFonts w:ascii="Calibri" w:eastAsia="Calibri" w:hAnsi="Calibri"/>
              </w:rPr>
            </w:pPr>
            <m:oMathPara>
              <m:oMath>
                <m:sSub>
                  <m:sSubPr>
                    <m:ctrlPr>
                      <w:rPr>
                        <w:rFonts w:ascii="Cambria Math" w:hAnsi="Cambria Math"/>
                        <w:i/>
                      </w:rPr>
                    </m:ctrlPr>
                  </m:sSubPr>
                  <m:e>
                    <m:r>
                      <w:rPr>
                        <w:rFonts w:ascii="Cambria Math" w:hAnsi="Cambria Math"/>
                      </w:rPr>
                      <m:t>S</m:t>
                    </m:r>
                  </m:e>
                  <m:sub>
                    <m:r>
                      <w:rPr>
                        <w:rFonts w:ascii="Cambria Math" w:hAnsi="Cambria Math"/>
                      </w:rPr>
                      <m:t>LT_btm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LT</m:t>
                        </m:r>
                      </m:sub>
                    </m:sSub>
                  </m:num>
                  <m:den>
                    <m:sSub>
                      <m:sSubPr>
                        <m:ctrlPr>
                          <w:rPr>
                            <w:rFonts w:ascii="Cambria Math" w:hAnsi="Cambria Math"/>
                            <w:i/>
                          </w:rPr>
                        </m:ctrlPr>
                      </m:sSubPr>
                      <m:e>
                        <m:r>
                          <w:rPr>
                            <w:rFonts w:ascii="Cambria Math" w:hAnsi="Cambria Math"/>
                          </w:rPr>
                          <m:t>y</m:t>
                        </m:r>
                      </m:e>
                      <m:sub>
                        <m:r>
                          <w:rPr>
                            <w:rFonts w:ascii="Cambria Math" w:hAnsi="Cambria Math"/>
                          </w:rPr>
                          <m:t>LT_btm</m:t>
                        </m:r>
                      </m:sub>
                    </m:sSub>
                  </m:den>
                </m:f>
                <m:r>
                  <w:rPr>
                    <w:rFonts w:ascii="Cambria Math" w:hAnsi="Cambria Math"/>
                  </w:rPr>
                  <m:t xml:space="preserve"> , </m:t>
                </m:r>
                <m:sSub>
                  <m:sSubPr>
                    <m:ctrlPr>
                      <w:rPr>
                        <w:rFonts w:ascii="Cambria Math" w:hAnsi="Cambria Math"/>
                        <w:i/>
                      </w:rPr>
                    </m:ctrlPr>
                  </m:sSubPr>
                  <m:e>
                    <m:r>
                      <w:rPr>
                        <w:rFonts w:ascii="Cambria Math" w:hAnsi="Cambria Math"/>
                      </w:rPr>
                      <m:t xml:space="preserve"> S</m:t>
                    </m:r>
                  </m:e>
                  <m:sub>
                    <m:r>
                      <w:rPr>
                        <w:rFonts w:ascii="Cambria Math" w:hAnsi="Cambria Math"/>
                      </w:rPr>
                      <m:t>ST_btm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ST</m:t>
                        </m:r>
                      </m:sub>
                    </m:sSub>
                  </m:num>
                  <m:den>
                    <m:sSub>
                      <m:sSubPr>
                        <m:ctrlPr>
                          <w:rPr>
                            <w:rFonts w:ascii="Cambria Math" w:hAnsi="Cambria Math"/>
                            <w:i/>
                          </w:rPr>
                        </m:ctrlPr>
                      </m:sSubPr>
                      <m:e>
                        <m:r>
                          <w:rPr>
                            <w:rFonts w:ascii="Cambria Math" w:hAnsi="Cambria Math"/>
                          </w:rPr>
                          <m:t>y</m:t>
                        </m:r>
                      </m:e>
                      <m:sub>
                        <m:r>
                          <w:rPr>
                            <w:rFonts w:ascii="Cambria Math" w:hAnsi="Cambria Math"/>
                          </w:rPr>
                          <m:t>ST_btm</m:t>
                        </m:r>
                      </m:sub>
                    </m:sSub>
                  </m:den>
                </m:f>
                <m:r>
                  <w:rPr>
                    <w:rFonts w:ascii="Cambria Math" w:hAnsi="Cambria Math"/>
                  </w:rPr>
                  <m:t xml:space="preserve">  </m:t>
                </m:r>
              </m:oMath>
            </m:oMathPara>
          </w:p>
        </w:tc>
        <w:tc>
          <w:tcPr>
            <w:tcW w:w="1337" w:type="dxa"/>
            <w:vAlign w:val="center"/>
          </w:tcPr>
          <w:p w14:paraId="1FBAA0FE" w14:textId="2A950AB1" w:rsidR="000D7CCC" w:rsidRDefault="000D7CCC" w:rsidP="00506607">
            <w:pPr>
              <w:jc w:val="center"/>
            </w:pPr>
            <w:r>
              <w:t>(11, 12)</w:t>
            </w:r>
          </w:p>
        </w:tc>
      </w:tr>
    </w:tbl>
    <w:p w14:paraId="57EBA0CE" w14:textId="77777777" w:rsidR="00F52819" w:rsidRPr="00F52819" w:rsidRDefault="00F52819" w:rsidP="00F52819"/>
    <w:p w14:paraId="40A1D98F" w14:textId="79D529D2" w:rsidR="00F60D9A" w:rsidRDefault="00F60D9A" w:rsidP="00A464C1">
      <w:pPr>
        <w:pStyle w:val="Heading2"/>
        <w:numPr>
          <w:ilvl w:val="1"/>
          <w:numId w:val="2"/>
        </w:numPr>
        <w:ind w:left="540" w:hanging="540"/>
      </w:pPr>
      <w:r>
        <w:t>Calculation of Capacity</w:t>
      </w:r>
    </w:p>
    <w:p w14:paraId="01B252DB" w14:textId="56D246E5" w:rsidR="00B61AD4" w:rsidRDefault="005747A7" w:rsidP="006D6FAD">
      <w:pPr>
        <w:jc w:val="both"/>
      </w:pPr>
      <w:r>
        <w:t xml:space="preserve">Strength I, Service II, and Shear </w:t>
      </w:r>
      <w:r w:rsidR="000D66D9">
        <w:t>capacities</w:t>
      </w:r>
      <w:r>
        <w:t xml:space="preserve"> are calculated </w:t>
      </w:r>
      <w:r w:rsidR="00EF7862">
        <w:t>per</w:t>
      </w:r>
      <w:r>
        <w:t xml:space="preserve"> AASHTO LRFD and LFD specifications. </w:t>
      </w:r>
      <w:r w:rsidR="00EF7862">
        <w:t xml:space="preserve">For single span bridges, positive flexure resistance is evaluated at mid-span and </w:t>
      </w:r>
      <w:r w:rsidR="000D66D9">
        <w:t xml:space="preserve">shear resistance is evaluated </w:t>
      </w:r>
      <w:r w:rsidR="00EF7862">
        <w:t>over the supports. For multiple-span continuous bridges</w:t>
      </w:r>
      <w:r w:rsidR="000D66D9">
        <w:t>,</w:t>
      </w:r>
      <w:r w:rsidR="00EF7862">
        <w:t xml:space="preserve"> positive </w:t>
      </w:r>
      <w:r w:rsidR="000D66D9">
        <w:t>and negative flexure resistance</w:t>
      </w:r>
      <w:r w:rsidR="00EF7862">
        <w:t xml:space="preserve"> is evaluated at the location of maximum positive </w:t>
      </w:r>
      <w:r w:rsidR="000D66D9">
        <w:t xml:space="preserve">and </w:t>
      </w:r>
      <w:r w:rsidR="00EF7862">
        <w:t xml:space="preserve">negative flexure, </w:t>
      </w:r>
      <w:r w:rsidR="000D66D9">
        <w:t xml:space="preserve">and shear resistance is evaluated </w:t>
      </w:r>
      <w:r w:rsidR="00EF7862">
        <w:t xml:space="preserve">over the supports. </w:t>
      </w:r>
    </w:p>
    <w:p w14:paraId="487F8329" w14:textId="33B21B1F" w:rsidR="00B61AD4" w:rsidRDefault="00B73FBB" w:rsidP="00A464C1">
      <w:pPr>
        <w:pStyle w:val="Heading3"/>
      </w:pPr>
      <w:r>
        <w:t>LRFR</w:t>
      </w:r>
    </w:p>
    <w:p w14:paraId="52C753F2" w14:textId="1F0331F3" w:rsidR="005E250D" w:rsidRPr="005E250D" w:rsidRDefault="005E250D" w:rsidP="006D6FAD">
      <w:pPr>
        <w:jc w:val="both"/>
      </w:pPr>
      <w:r>
        <w:t>Positive flexure resistance of a composite section follows the specifications of AASHTO Article 6.10.7. Negative flexure resistance</w:t>
      </w:r>
      <w:r w:rsidR="000D66D9">
        <w:t xml:space="preserve"> </w:t>
      </w:r>
      <w:commentRangeStart w:id="188"/>
      <w:commentRangeStart w:id="189"/>
      <w:proofErr w:type="gramStart"/>
      <w:r w:rsidR="000D66D9">
        <w:t xml:space="preserve">of </w:t>
      </w:r>
      <w:r>
        <w:t xml:space="preserve"> composite</w:t>
      </w:r>
      <w:proofErr w:type="gramEnd"/>
      <w:r>
        <w:t xml:space="preserve"> </w:t>
      </w:r>
      <w:commentRangeEnd w:id="188"/>
      <w:r w:rsidR="000D66D9">
        <w:rPr>
          <w:rStyle w:val="CommentReference"/>
        </w:rPr>
        <w:commentReference w:id="188"/>
      </w:r>
      <w:commentRangeEnd w:id="189"/>
      <w:r w:rsidR="00B40D72">
        <w:rPr>
          <w:rStyle w:val="CommentReference"/>
        </w:rPr>
        <w:commentReference w:id="189"/>
      </w:r>
      <w:r>
        <w:t>and non-composite sections follow the specifications of AASHTO Article 6.10.8. Shear resistance follows the specifications of AASHTO Article 6.10.9.</w:t>
      </w:r>
    </w:p>
    <w:p w14:paraId="1529DA83" w14:textId="2BC9E4F5" w:rsidR="00B952A3" w:rsidRDefault="00704BB5" w:rsidP="00A464C1">
      <w:pPr>
        <w:pStyle w:val="Heading4"/>
      </w:pPr>
      <w:r>
        <w:t>Strength I Positive</w:t>
      </w:r>
      <w:r w:rsidR="00B73FBB">
        <w:t xml:space="preserve"> Flexure </w:t>
      </w:r>
      <w:r>
        <w:t xml:space="preserve">Resistance </w:t>
      </w:r>
      <w:r w:rsidR="00B73FBB">
        <w:t>of Composite Section</w:t>
      </w:r>
    </w:p>
    <w:p w14:paraId="448A295F" w14:textId="5F607F5F" w:rsidR="00B73FBB" w:rsidRDefault="00B952A3" w:rsidP="006D6FAD">
      <w:pPr>
        <w:jc w:val="both"/>
      </w:pPr>
      <w:r>
        <w:t xml:space="preserve">The calculation of positive flexure resistance </w:t>
      </w:r>
      <w:del w:id="190" w:author="John Braley" w:date="2016-11-01T15:21:00Z">
        <w:r w:rsidR="00837335" w:rsidDel="00B40D72">
          <w:delText>changes</w:delText>
        </w:r>
        <w:r w:rsidDel="00B40D72">
          <w:delText xml:space="preserve"> depending</w:delText>
        </w:r>
      </w:del>
      <w:ins w:id="191" w:author="John Braley" w:date="2016-11-01T15:21:00Z">
        <w:r w:rsidR="00B40D72">
          <w:t>is dependent</w:t>
        </w:r>
      </w:ins>
      <w:r>
        <w:t xml:space="preserve"> on if the section is compact</w:t>
      </w:r>
      <w:r w:rsidR="0099654B">
        <w:t xml:space="preserve"> (AASHTO Article 6.10.7.1)</w:t>
      </w:r>
      <w:r>
        <w:t xml:space="preserve"> or non-compact</w:t>
      </w:r>
      <w:r w:rsidR="0099654B">
        <w:t xml:space="preserve"> (AASHTO Article 6.10.7.2)</w:t>
      </w:r>
      <w:r>
        <w:t>.</w:t>
      </w:r>
      <w:r w:rsidR="00B73FBB">
        <w:t xml:space="preserve"> </w:t>
      </w:r>
      <w:r w:rsidR="00CB2442">
        <w:t xml:space="preserve">The following steps should be </w:t>
      </w:r>
      <w:r w:rsidR="00493C00">
        <w:t>used</w:t>
      </w:r>
      <w:r w:rsidR="00CB2442">
        <w:t xml:space="preserve"> to calculate the positive flexure capacity of a composite compact or non-compact section. </w:t>
      </w:r>
      <w:r w:rsidR="00B73FBB">
        <w:t xml:space="preserve">The flowchart </w:t>
      </w:r>
      <w:r w:rsidR="005E250D">
        <w:t xml:space="preserve">at the end of this section details </w:t>
      </w:r>
      <w:r w:rsidR="00CB2442">
        <w:t xml:space="preserve">these steps, adapted from </w:t>
      </w:r>
      <w:r w:rsidR="003E4F78">
        <w:t xml:space="preserve">the </w:t>
      </w:r>
      <w:r w:rsidR="003E4F78">
        <w:rPr>
          <w:i/>
        </w:rPr>
        <w:t>Flowchart for LRFD Article 6.10.</w:t>
      </w:r>
      <w:r w:rsidR="003E4F78" w:rsidRPr="003E4F78">
        <w:t>7</w:t>
      </w:r>
      <w:r w:rsidR="003E4F78">
        <w:t xml:space="preserve"> found in </w:t>
      </w:r>
      <w:r w:rsidR="00CB2442" w:rsidRPr="003E4F78">
        <w:t>Appendix</w:t>
      </w:r>
      <w:r w:rsidR="00CB2442">
        <w:t xml:space="preserve"> C6 of the AASHTO Design </w:t>
      </w:r>
      <w:r w:rsidR="003E4F78">
        <w:t>Specifications</w:t>
      </w:r>
      <w:r w:rsidR="005E250D">
        <w:t xml:space="preserve">. </w:t>
      </w:r>
    </w:p>
    <w:p w14:paraId="31C0F85A" w14:textId="1C1C1530" w:rsidR="00B43204" w:rsidRDefault="00B43204" w:rsidP="00A464C1">
      <w:pPr>
        <w:pStyle w:val="Heading5"/>
        <w:numPr>
          <w:ilvl w:val="0"/>
          <w:numId w:val="23"/>
        </w:numPr>
      </w:pPr>
      <w:r>
        <w:lastRenderedPageBreak/>
        <w:t xml:space="preserve">Determine the plastic moment </w:t>
      </w:r>
      <w:r w:rsidR="00557754">
        <w:t xml:space="preserve">and plastic neutral axis </w:t>
      </w:r>
      <w:r>
        <w:t>of the composite section.</w:t>
      </w:r>
    </w:p>
    <w:p w14:paraId="32DBB524" w14:textId="78E46079" w:rsidR="00B43204" w:rsidRDefault="00B43204" w:rsidP="00A464C1">
      <w:pPr>
        <w:ind w:left="720"/>
        <w:jc w:val="both"/>
      </w:pPr>
      <w:r>
        <w:t xml:space="preserve">The plastic moment </w:t>
      </w:r>
      <w:r w:rsidR="00365F8C">
        <w:t>(</w:t>
      </w:r>
      <w:proofErr w:type="spellStart"/>
      <w:r w:rsidR="00365F8C" w:rsidRPr="00365F8C">
        <w:rPr>
          <w:i/>
        </w:rPr>
        <w:t>M</w:t>
      </w:r>
      <w:r w:rsidR="00365F8C">
        <w:rPr>
          <w:i/>
          <w:vertAlign w:val="subscript"/>
        </w:rPr>
        <w:t>p</w:t>
      </w:r>
      <w:proofErr w:type="spellEnd"/>
      <w:r w:rsidR="00365F8C">
        <w:t xml:space="preserve">) </w:t>
      </w:r>
      <w:r>
        <w:t xml:space="preserve">of the composite section can be determined using the procedures outlined in </w:t>
      </w:r>
      <w:commentRangeStart w:id="192"/>
      <w:r>
        <w:t>AASHTO LRFD Appendix D6</w:t>
      </w:r>
      <w:commentRangeEnd w:id="192"/>
      <w:r w:rsidR="003850C9">
        <w:rPr>
          <w:rStyle w:val="CommentReference"/>
        </w:rPr>
        <w:commentReference w:id="192"/>
      </w:r>
      <w:r>
        <w:t>.</w:t>
      </w:r>
    </w:p>
    <w:p w14:paraId="44A37849" w14:textId="3179F78C" w:rsidR="00CB2442" w:rsidRDefault="00CB2442" w:rsidP="00A464C1">
      <w:pPr>
        <w:pStyle w:val="Heading5"/>
        <w:numPr>
          <w:ilvl w:val="0"/>
          <w:numId w:val="23"/>
        </w:numPr>
      </w:pPr>
      <w:r>
        <w:t>Determine if the section is compact or non-compact.</w:t>
      </w:r>
    </w:p>
    <w:p w14:paraId="55F57055" w14:textId="1ED09B9C" w:rsidR="00CB2442" w:rsidRDefault="003544BE" w:rsidP="00A464C1">
      <w:pPr>
        <w:ind w:left="720"/>
        <w:jc w:val="both"/>
      </w:pPr>
      <w:r>
        <w:t xml:space="preserve">Composite sections in straight bridges that satisfy the </w:t>
      </w:r>
      <w:r w:rsidR="00F231BB">
        <w:t>requirements</w:t>
      </w:r>
      <w:r w:rsidR="00947562">
        <w:t xml:space="preserve"> listed in Table X</w:t>
      </w:r>
      <w:r>
        <w:t xml:space="preserve"> shall qualify as compact and should follow the specifications of AASHTO LRFD Article 6.10.7.1. Otherwise, the section is considered non-compact and should follow the specifications of AASHTO LRFD Article 6.10.7.2.</w:t>
      </w:r>
      <w:ins w:id="193" w:author="John Braley" w:date="2016-11-01T15:35:00Z">
        <w:r w:rsidR="00296661">
          <w:t xml:space="preserve"> </w:t>
        </w:r>
        <w:r w:rsidR="00296661" w:rsidRPr="00296661">
          <w:t xml:space="preserve">If the section qualifies as compact, </w:t>
        </w:r>
        <w:r w:rsidR="00296661">
          <w:t>continue to step 3</w:t>
        </w:r>
        <w:r w:rsidR="00296661" w:rsidRPr="00296661">
          <w:t>. Otherwise, move directly to step 5.</w:t>
        </w:r>
      </w:ins>
    </w:p>
    <w:tbl>
      <w:tblPr>
        <w:tblStyle w:val="TableGrid"/>
        <w:tblW w:w="0" w:type="auto"/>
        <w:tblInd w:w="720" w:type="dxa"/>
        <w:tblLook w:val="04A0" w:firstRow="1" w:lastRow="0" w:firstColumn="1" w:lastColumn="0" w:noHBand="0" w:noVBand="1"/>
      </w:tblPr>
      <w:tblGrid>
        <w:gridCol w:w="6475"/>
        <w:gridCol w:w="1795"/>
      </w:tblGrid>
      <w:tr w:rsidR="00B43204" w:rsidRPr="00F231BB" w14:paraId="16889D54" w14:textId="77777777" w:rsidTr="00A464C1">
        <w:tc>
          <w:tcPr>
            <w:tcW w:w="6475" w:type="dxa"/>
            <w:vAlign w:val="center"/>
          </w:tcPr>
          <w:p w14:paraId="19AC5679" w14:textId="0908B1A8" w:rsidR="00F231BB" w:rsidRPr="00F231BB" w:rsidRDefault="00F231BB" w:rsidP="00F231BB">
            <w:pPr>
              <w:jc w:val="center"/>
              <w:rPr>
                <w:b/>
              </w:rPr>
            </w:pPr>
            <w:r w:rsidRPr="00F231BB">
              <w:rPr>
                <w:b/>
              </w:rPr>
              <w:t>Requirement</w:t>
            </w:r>
            <w:r w:rsidR="00837335">
              <w:rPr>
                <w:b/>
              </w:rPr>
              <w:t>s</w:t>
            </w:r>
          </w:p>
        </w:tc>
        <w:tc>
          <w:tcPr>
            <w:tcW w:w="1795" w:type="dxa"/>
            <w:vAlign w:val="center"/>
          </w:tcPr>
          <w:p w14:paraId="037E1217" w14:textId="2A6187F7" w:rsidR="00F231BB" w:rsidRPr="00F231BB" w:rsidRDefault="00F231BB" w:rsidP="00F231BB">
            <w:pPr>
              <w:jc w:val="center"/>
              <w:rPr>
                <w:b/>
              </w:rPr>
            </w:pPr>
            <w:r w:rsidRPr="00F231BB">
              <w:rPr>
                <w:b/>
              </w:rPr>
              <w:t>AASHTO Article</w:t>
            </w:r>
          </w:p>
        </w:tc>
      </w:tr>
      <w:tr w:rsidR="00B43204" w14:paraId="4A24B0AD" w14:textId="77777777" w:rsidTr="00A464C1">
        <w:tc>
          <w:tcPr>
            <w:tcW w:w="6475" w:type="dxa"/>
            <w:vAlign w:val="center"/>
          </w:tcPr>
          <w:p w14:paraId="12084FFF" w14:textId="3F285FA0" w:rsidR="00F231BB" w:rsidRPr="00837335" w:rsidRDefault="00BF0D15" w:rsidP="00837335">
            <w:pPr>
              <w:spacing w:before="240" w:after="24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r>
                  <m:rPr>
                    <m:sty m:val="p"/>
                  </m:rPr>
                  <w:rPr>
                    <w:rFonts w:ascii="Cambria Math" w:hAnsi="Cambria Math"/>
                  </w:rPr>
                  <m:t>≤70</m:t>
                </m:r>
                <m:f>
                  <m:fPr>
                    <m:ctrlPr>
                      <w:rPr>
                        <w:rFonts w:ascii="Cambria Math" w:hAnsi="Cambria Math"/>
                      </w:rPr>
                    </m:ctrlPr>
                  </m:fPr>
                  <m:num>
                    <m:r>
                      <m:rPr>
                        <m:sty m:val="p"/>
                      </m:rPr>
                      <w:rPr>
                        <w:rFonts w:ascii="Cambria Math" w:hAnsi="Cambria Math"/>
                      </w:rPr>
                      <m:t>k</m:t>
                    </m:r>
                  </m:num>
                  <m:den>
                    <m:sSup>
                      <m:sSupPr>
                        <m:ctrlPr>
                          <w:rPr>
                            <w:rFonts w:ascii="Cambria Math" w:hAnsi="Cambria Math"/>
                          </w:rPr>
                        </m:ctrlPr>
                      </m:sSupPr>
                      <m:e>
                        <m:r>
                          <m:rPr>
                            <m:sty m:val="p"/>
                          </m:rPr>
                          <w:rPr>
                            <w:rFonts w:ascii="Cambria Math" w:hAnsi="Cambria Math"/>
                          </w:rPr>
                          <m:t>in</m:t>
                        </m:r>
                      </m:e>
                      <m:sup>
                        <m:r>
                          <m:rPr>
                            <m:sty m:val="p"/>
                          </m:rPr>
                          <w:rPr>
                            <w:rFonts w:ascii="Cambria Math" w:hAnsi="Cambria Math"/>
                          </w:rPr>
                          <m:t>2</m:t>
                        </m:r>
                      </m:sup>
                    </m:sSup>
                  </m:den>
                </m:f>
              </m:oMath>
            </m:oMathPara>
          </w:p>
        </w:tc>
        <w:tc>
          <w:tcPr>
            <w:tcW w:w="1795" w:type="dxa"/>
            <w:vAlign w:val="center"/>
          </w:tcPr>
          <w:p w14:paraId="63F1B11E" w14:textId="360B4CA4" w:rsidR="00F231BB" w:rsidRDefault="00F231BB" w:rsidP="00F231BB">
            <w:pPr>
              <w:jc w:val="center"/>
            </w:pPr>
            <w:r>
              <w:t>6.10.6.2.2</w:t>
            </w:r>
          </w:p>
        </w:tc>
      </w:tr>
      <w:tr w:rsidR="00B43204" w14:paraId="42ACDDF8" w14:textId="77777777" w:rsidTr="00A464C1">
        <w:tc>
          <w:tcPr>
            <w:tcW w:w="6475" w:type="dxa"/>
            <w:vAlign w:val="center"/>
          </w:tcPr>
          <w:p w14:paraId="31B5103E" w14:textId="00F89BF1" w:rsidR="00F231BB" w:rsidRPr="00837335" w:rsidRDefault="00BF0D15" w:rsidP="00704BB5">
            <w:pPr>
              <w:spacing w:before="240" w:after="1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w</m:t>
                        </m:r>
                      </m:sub>
                    </m:sSub>
                  </m:den>
                </m:f>
                <m:r>
                  <m:rPr>
                    <m:sty m:val="p"/>
                  </m:rPr>
                  <w:rPr>
                    <w:rFonts w:ascii="Cambria Math" w:hAnsi="Cambria Math"/>
                  </w:rPr>
                  <m:t xml:space="preserve"> ≤150</m:t>
                </m:r>
              </m:oMath>
            </m:oMathPara>
          </w:p>
          <w:p w14:paraId="7064EA28" w14:textId="1C8334C5" w:rsidR="00F231BB" w:rsidRPr="00704BB5" w:rsidRDefault="00BF0D15" w:rsidP="00837335">
            <w:pPr>
              <w:spacing w:before="240" w:after="120"/>
            </w:pPr>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r>
                  <m:rPr>
                    <m:sty m:val="p"/>
                  </m:rPr>
                  <w:rPr>
                    <w:rFonts w:ascii="Cambria Math" w:hAnsi="Cambria Math"/>
                  </w:rPr>
                  <m:t>=Depth of Web</m:t>
                </m:r>
              </m:oMath>
            </m:oMathPara>
          </w:p>
          <w:p w14:paraId="7C9AC272" w14:textId="0FC89499" w:rsidR="00F231BB" w:rsidRPr="00837335" w:rsidRDefault="00BF0D15" w:rsidP="00704BB5">
            <w:pPr>
              <w:spacing w:before="120" w:after="240"/>
            </w:pPr>
            <m:oMathPara>
              <m:oMathParaPr>
                <m:jc m:val="center"/>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m:t>
                    </m:r>
                  </m:sub>
                </m:sSub>
                <m:r>
                  <m:rPr>
                    <m:sty m:val="p"/>
                  </m:rPr>
                  <w:rPr>
                    <w:rFonts w:ascii="Cambria Math" w:hAnsi="Cambria Math"/>
                  </w:rPr>
                  <m:t>=Thickness of Web</m:t>
                </m:r>
              </m:oMath>
            </m:oMathPara>
          </w:p>
        </w:tc>
        <w:tc>
          <w:tcPr>
            <w:tcW w:w="1795" w:type="dxa"/>
            <w:vAlign w:val="center"/>
          </w:tcPr>
          <w:p w14:paraId="58229B4E" w14:textId="306F20FE" w:rsidR="00F231BB" w:rsidRDefault="00F231BB" w:rsidP="00F231BB">
            <w:pPr>
              <w:spacing w:before="120" w:after="120"/>
              <w:jc w:val="center"/>
            </w:pPr>
            <w:r>
              <w:t>6.10.2.1.1, 6.10.6.2.2</w:t>
            </w:r>
          </w:p>
        </w:tc>
      </w:tr>
      <w:tr w:rsidR="00B43204" w14:paraId="1C63AE89" w14:textId="77777777" w:rsidTr="00A464C1">
        <w:tc>
          <w:tcPr>
            <w:tcW w:w="6475" w:type="dxa"/>
            <w:vAlign w:val="center"/>
          </w:tcPr>
          <w:p w14:paraId="1E9D61FC" w14:textId="6B4DB459" w:rsidR="00F231BB" w:rsidRPr="00837335" w:rsidRDefault="00BF0D15" w:rsidP="00704BB5">
            <w:pPr>
              <w:spacing w:before="240" w:after="1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2D</m:t>
                        </m:r>
                      </m:e>
                      <m:sub>
                        <m:r>
                          <m:rPr>
                            <m:sty m:val="p"/>
                          </m:rPr>
                          <w:rPr>
                            <w:rFonts w:ascii="Cambria Math" w:hAnsi="Cambria Math"/>
                          </w:rPr>
                          <m:t>cp</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w</m:t>
                        </m:r>
                      </m:sub>
                    </m:sSub>
                  </m:den>
                </m:f>
                <m:r>
                  <m:rPr>
                    <m:sty m:val="p"/>
                  </m:rPr>
                  <w:rPr>
                    <w:rFonts w:ascii="Cambria Math" w:hAnsi="Cambria Math"/>
                  </w:rPr>
                  <m:t xml:space="preserve"> ≤3.76</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yc</m:t>
                            </m:r>
                          </m:sub>
                        </m:sSub>
                      </m:den>
                    </m:f>
                  </m:e>
                </m:rad>
              </m:oMath>
            </m:oMathPara>
          </w:p>
          <w:p w14:paraId="143DD037" w14:textId="1F8559DD" w:rsidR="00F231BB" w:rsidRPr="00704BB5" w:rsidRDefault="00BF0D15" w:rsidP="00704BB5">
            <w:pPr>
              <w:spacing w:before="240" w:after="120"/>
            </w:pPr>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cp</m:t>
                    </m:r>
                  </m:sub>
                </m:sSub>
                <m:r>
                  <m:rPr>
                    <m:sty m:val="p"/>
                  </m:rPr>
                  <w:rPr>
                    <w:rFonts w:ascii="Cambria Math" w:hAnsi="Cambria Math"/>
                  </w:rPr>
                  <m:t>=Depth of web in compression at plastic moment</m:t>
                </m:r>
              </m:oMath>
            </m:oMathPara>
          </w:p>
          <w:p w14:paraId="6E226F50" w14:textId="7638E3A3" w:rsidR="00F231BB" w:rsidRPr="00704BB5" w:rsidRDefault="00BF0D15" w:rsidP="00704BB5">
            <w:pPr>
              <w:spacing w:before="120" w:after="120"/>
            </w:pPr>
            <m:oMathPara>
              <m:oMathParaPr>
                <m:jc m:val="center"/>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m:t>
                    </m:r>
                  </m:sub>
                </m:sSub>
                <m:r>
                  <m:rPr>
                    <m:sty m:val="p"/>
                  </m:rPr>
                  <w:rPr>
                    <w:rFonts w:ascii="Cambria Math" w:hAnsi="Cambria Math"/>
                  </w:rPr>
                  <m:t>=Thickness of web</m:t>
                </m:r>
              </m:oMath>
            </m:oMathPara>
          </w:p>
          <w:p w14:paraId="0B6B4C26" w14:textId="68F24555" w:rsidR="00B43204" w:rsidRPr="00704BB5" w:rsidRDefault="00BF0D15" w:rsidP="00704BB5">
            <w:pPr>
              <w:spacing w:before="120" w:after="120"/>
            </w:pPr>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r>
                  <m:rPr>
                    <m:sty m:val="p"/>
                  </m:rPr>
                  <w:rPr>
                    <w:rFonts w:ascii="Cambria Math" w:hAnsi="Cambria Math"/>
                  </w:rPr>
                  <m:t>=Steel modulus</m:t>
                </m:r>
              </m:oMath>
            </m:oMathPara>
          </w:p>
          <w:p w14:paraId="7CCC5CBD" w14:textId="359E6046" w:rsidR="00B43204" w:rsidRPr="00837335" w:rsidRDefault="00BF0D15" w:rsidP="00837335">
            <w:pPr>
              <w:spacing w:before="120" w:after="240"/>
              <w:ind w:left="-29"/>
            </w:pPr>
            <m:oMathPara>
              <m:oMathParaPr>
                <m:jc m:val="center"/>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yc</m:t>
                    </m:r>
                  </m:sub>
                </m:sSub>
                <m:r>
                  <m:rPr>
                    <m:sty m:val="p"/>
                  </m:rPr>
                  <w:rPr>
                    <w:rFonts w:ascii="Cambria Math" w:hAnsi="Cambria Math"/>
                  </w:rPr>
                  <m:t>=Yield strength of compression flange</m:t>
                </m:r>
              </m:oMath>
            </m:oMathPara>
          </w:p>
        </w:tc>
        <w:tc>
          <w:tcPr>
            <w:tcW w:w="1795" w:type="dxa"/>
            <w:vAlign w:val="center"/>
          </w:tcPr>
          <w:p w14:paraId="470EC335" w14:textId="3CF0A2C6" w:rsidR="00F231BB" w:rsidRDefault="00F231BB" w:rsidP="00F231BB">
            <w:pPr>
              <w:spacing w:before="120" w:after="120"/>
              <w:jc w:val="center"/>
            </w:pPr>
            <w:r>
              <w:t>6.10.6.2.2-1</w:t>
            </w:r>
          </w:p>
        </w:tc>
      </w:tr>
    </w:tbl>
    <w:p w14:paraId="52B6A76D" w14:textId="77777777" w:rsidR="00837335" w:rsidRDefault="00837335" w:rsidP="00837335"/>
    <w:p w14:paraId="7BA8E788" w14:textId="27826C1E" w:rsidR="00557754" w:rsidRDefault="00A464C1" w:rsidP="00837335">
      <w:pPr>
        <w:pStyle w:val="Heading5"/>
        <w:numPr>
          <w:ilvl w:val="0"/>
          <w:numId w:val="23"/>
        </w:numPr>
      </w:pPr>
      <w:del w:id="194" w:author="John Braley" w:date="2016-11-01T15:36:00Z">
        <w:r w:rsidDel="00296661">
          <w:delText>If the section qualifies as compact, d</w:delText>
        </w:r>
        <w:r w:rsidR="00557754" w:rsidDel="00296661">
          <w:delText>etermine the yield moment of the composite section</w:delText>
        </w:r>
        <w:r w:rsidDel="00296661">
          <w:delText xml:space="preserve"> and continue through step 4. Otherwise, move directly to step 5 to determine the nominal flexural resistance of the non-compact section.</w:delText>
        </w:r>
      </w:del>
      <w:ins w:id="195" w:author="John Braley" w:date="2016-11-01T15:36:00Z">
        <w:r w:rsidR="00296661">
          <w:t>Compute yield moment of composite section</w:t>
        </w:r>
      </w:ins>
    </w:p>
    <w:p w14:paraId="41FC30B7" w14:textId="35FB4396" w:rsidR="00557754" w:rsidRDefault="00557754" w:rsidP="00A464C1">
      <w:pPr>
        <w:ind w:left="720"/>
        <w:jc w:val="both"/>
      </w:pPr>
      <w:r>
        <w:t xml:space="preserve">The yield moment of the composite section can be determined using the provisions of AASHTO LRFD Appendix Article D6.2.2. </w:t>
      </w:r>
      <w:r w:rsidR="00297209">
        <w:t xml:space="preserve">The yield moment of a composite section in positive flexure shall be taken as the sum of </w:t>
      </w:r>
      <w:r w:rsidR="00B664C7">
        <w:t xml:space="preserve">the moments applied separately to the steel, short-term, and long-term composite sections to cause nominal first yielding in either steel </w:t>
      </w:r>
      <w:proofErr w:type="gramStart"/>
      <w:r w:rsidR="00B664C7">
        <w:t>flanges</w:t>
      </w:r>
      <w:proofErr w:type="gramEnd"/>
      <w:r w:rsidR="00B664C7">
        <w:t xml:space="preserve"> at the strength limit state</w:t>
      </w:r>
      <w:r w:rsidR="00901D5E">
        <w:t>, disregarding flange lateral bending</w:t>
      </w:r>
      <w:r w:rsidR="00B664C7">
        <w:t xml:space="preserve"> (</w:t>
      </w:r>
      <w:commentRangeStart w:id="196"/>
      <w:r w:rsidR="00B664C7">
        <w:t>AASHTO LRFD</w:t>
      </w:r>
      <w:commentRangeEnd w:id="196"/>
      <w:r w:rsidR="00B664C7">
        <w:rPr>
          <w:rStyle w:val="CommentReference"/>
        </w:rPr>
        <w:commentReference w:id="196"/>
      </w:r>
      <w:r w:rsidR="00B664C7">
        <w:t xml:space="preserve">). </w:t>
      </w:r>
      <w:r w:rsidR="00901D5E">
        <w:t xml:space="preserve">The yield moment is the sum of the total permanent loads </w:t>
      </w:r>
      <w:r w:rsidR="004E2D35">
        <w:t>plus the</w:t>
      </w:r>
      <w:r w:rsidR="00901D5E">
        <w:t xml:space="preserve"> additional moment needed to cause nominal first yielding</w:t>
      </w:r>
      <w:r w:rsidR="004E2D35">
        <w:t>, and</w:t>
      </w:r>
      <w:r w:rsidR="005336A4">
        <w:t xml:space="preserve"> is taken as the lesser value calculated for the compression and tension flanges.</w:t>
      </w:r>
      <w:r w:rsidR="00381F8F">
        <w:t xml:space="preserve"> </w:t>
      </w:r>
      <w:r w:rsidR="00E05F8B">
        <w:t xml:space="preserve">The following </w:t>
      </w:r>
      <w:r w:rsidR="00E05F8B">
        <w:lastRenderedPageBreak/>
        <w:t>equations can be used to determine the yield moment of the composite section in positive flexure.</w:t>
      </w:r>
    </w:p>
    <w:tbl>
      <w:tblPr>
        <w:tblStyle w:val="TableGrid"/>
        <w:tblW w:w="867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9"/>
        <w:gridCol w:w="573"/>
      </w:tblGrid>
      <w:tr w:rsidR="00381F8F" w14:paraId="73BA1922" w14:textId="77777777" w:rsidTr="004E2D35">
        <w:trPr>
          <w:trHeight w:val="795"/>
        </w:trPr>
        <w:tc>
          <w:tcPr>
            <w:tcW w:w="8100" w:type="dxa"/>
            <w:vAlign w:val="center"/>
          </w:tcPr>
          <w:p w14:paraId="0C623848" w14:textId="27ED9979" w:rsidR="00E05F8B" w:rsidRDefault="00BF0D15" w:rsidP="004E2D35">
            <w:pPr>
              <w:spacing w:before="240" w:after="240"/>
              <w:jc w:val="center"/>
            </w:pPr>
            <m:oMathPara>
              <m:oMath>
                <m:sSub>
                  <m:sSubPr>
                    <m:ctrlPr>
                      <w:rPr>
                        <w:rFonts w:ascii="Cambria Math" w:hAnsi="Cambria Math"/>
                        <w:i/>
                      </w:rPr>
                    </m:ctrlPr>
                  </m:sSubPr>
                  <m:e>
                    <m:r>
                      <w:rPr>
                        <w:rFonts w:ascii="Cambria Math" w:hAnsi="Cambria Math"/>
                      </w:rPr>
                      <m:t>M</m:t>
                    </m:r>
                  </m:e>
                  <m:sub>
                    <m:r>
                      <w:rPr>
                        <w:rFonts w:ascii="Cambria Math" w:hAnsi="Cambria Math"/>
                      </w:rPr>
                      <m:t>ad</m:t>
                    </m:r>
                    <m:sSub>
                      <m:sSubPr>
                        <m:ctrlPr>
                          <w:rPr>
                            <w:rFonts w:ascii="Cambria Math" w:hAnsi="Cambria Math"/>
                            <w:i/>
                          </w:rPr>
                        </m:ctrlPr>
                      </m:sSubPr>
                      <m:e>
                        <m:r>
                          <w:rPr>
                            <w:rFonts w:ascii="Cambria Math" w:hAnsi="Cambria Math"/>
                          </w:rPr>
                          <m:t>d</m:t>
                        </m:r>
                      </m:e>
                      <m:sub>
                        <m:r>
                          <w:rPr>
                            <w:rFonts w:ascii="Cambria Math" w:hAnsi="Cambria Math"/>
                          </w:rPr>
                          <m:t>comp</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top</m:t>
                            </m:r>
                          </m:sub>
                        </m:sSub>
                      </m:sub>
                    </m:sSub>
                    <m:r>
                      <w:rPr>
                        <w:rFonts w:ascii="Cambria Math" w:hAnsi="Cambria Math"/>
                      </w:rPr>
                      <m:t>-1.25</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DC1</m:t>
                                </m:r>
                              </m:sub>
                            </m:sSub>
                          </m:num>
                          <m:den>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top</m:t>
                                    </m:r>
                                  </m:sub>
                                </m:sSub>
                              </m:sub>
                            </m:sSub>
                          </m:den>
                        </m:f>
                      </m:e>
                    </m:d>
                    <m:r>
                      <w:rPr>
                        <w:rFonts w:ascii="Cambria Math" w:hAnsi="Cambria Math"/>
                      </w:rPr>
                      <m:t>-1.25</m:t>
                    </m:r>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DC2</m:t>
                                </m:r>
                              </m:sub>
                            </m:sSub>
                          </m:num>
                          <m:den>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top</m:t>
                                    </m:r>
                                  </m:sub>
                                </m:sSub>
                              </m:sub>
                            </m:sSub>
                          </m:den>
                        </m:f>
                      </m:e>
                    </m:d>
                    <m:r>
                      <w:rPr>
                        <w:rFonts w:ascii="Cambria Math" w:hAnsi="Cambria Math"/>
                      </w:rPr>
                      <m:t>- 1.50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DW</m:t>
                                </m:r>
                              </m:sub>
                            </m:sSub>
                          </m:num>
                          <m:den>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top</m:t>
                                    </m:r>
                                  </m:sub>
                                </m:sSub>
                              </m:sub>
                            </m:sSub>
                          </m:den>
                        </m:f>
                      </m:e>
                    </m:d>
                  </m:e>
                </m:d>
                <m:sSub>
                  <m:sSubPr>
                    <m:ctrlPr>
                      <w:rPr>
                        <w:rFonts w:ascii="Cambria Math" w:hAnsi="Cambria Math"/>
                        <w:i/>
                      </w:rPr>
                    </m:ctrlPr>
                  </m:sSubPr>
                  <m:e>
                    <m:r>
                      <w:rPr>
                        <w:rFonts w:ascii="Cambria Math" w:hAnsi="Cambria Math"/>
                      </w:rPr>
                      <m:t>S</m:t>
                    </m:r>
                  </m:e>
                  <m: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top</m:t>
                        </m:r>
                      </m:sub>
                    </m:sSub>
                  </m:sub>
                </m:sSub>
              </m:oMath>
            </m:oMathPara>
          </w:p>
        </w:tc>
        <w:tc>
          <w:tcPr>
            <w:tcW w:w="572" w:type="dxa"/>
            <w:vAlign w:val="center"/>
          </w:tcPr>
          <w:p w14:paraId="2F15D5DC" w14:textId="4BB07E12" w:rsidR="00E05F8B" w:rsidRDefault="00E05F8B" w:rsidP="004E2D35">
            <w:pPr>
              <w:spacing w:before="240" w:after="240"/>
              <w:jc w:val="center"/>
            </w:pPr>
            <w:r>
              <w:t>(</w:t>
            </w:r>
            <w:r w:rsidR="005336A4">
              <w:t>13</w:t>
            </w:r>
            <w:r>
              <w:t>)</w:t>
            </w:r>
          </w:p>
        </w:tc>
      </w:tr>
      <w:tr w:rsidR="005336A4" w14:paraId="034EA81D" w14:textId="77777777" w:rsidTr="004E2D35">
        <w:trPr>
          <w:trHeight w:val="795"/>
        </w:trPr>
        <w:tc>
          <w:tcPr>
            <w:tcW w:w="8100" w:type="dxa"/>
            <w:vAlign w:val="center"/>
          </w:tcPr>
          <w:p w14:paraId="0530E3A3" w14:textId="61257D9D" w:rsidR="005336A4" w:rsidRDefault="00BF0D15" w:rsidP="004E2D35">
            <w:pPr>
              <w:spacing w:before="240" w:after="240"/>
              <w:jc w:val="center"/>
              <w:rPr>
                <w:rFonts w:ascii="Calibri" w:eastAsia="Calibri" w:hAnsi="Calibri"/>
              </w:rPr>
            </w:pPr>
            <m:oMathPara>
              <m:oMath>
                <m:sSub>
                  <m:sSubPr>
                    <m:ctrlPr>
                      <w:rPr>
                        <w:rFonts w:ascii="Cambria Math" w:hAnsi="Cambria Math"/>
                        <w:i/>
                      </w:rPr>
                    </m:ctrlPr>
                  </m:sSubPr>
                  <m:e>
                    <m:r>
                      <w:rPr>
                        <w:rFonts w:ascii="Cambria Math" w:hAnsi="Cambria Math"/>
                      </w:rPr>
                      <m:t>M</m:t>
                    </m:r>
                  </m:e>
                  <m:sub>
                    <m:r>
                      <w:rPr>
                        <w:rFonts w:ascii="Cambria Math" w:hAnsi="Cambria Math"/>
                      </w:rPr>
                      <m:t>ad</m:t>
                    </m:r>
                    <m:sSub>
                      <m:sSubPr>
                        <m:ctrlPr>
                          <w:rPr>
                            <w:rFonts w:ascii="Cambria Math" w:hAnsi="Cambria Math"/>
                            <w:i/>
                          </w:rPr>
                        </m:ctrlPr>
                      </m:sSubPr>
                      <m:e>
                        <m:r>
                          <w:rPr>
                            <w:rFonts w:ascii="Cambria Math" w:hAnsi="Cambria Math"/>
                          </w:rPr>
                          <m:t>d</m:t>
                        </m:r>
                      </m:e>
                      <m:sub>
                        <m:r>
                          <w:rPr>
                            <w:rFonts w:ascii="Cambria Math" w:hAnsi="Cambria Math"/>
                          </w:rPr>
                          <m:t>tens</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btm</m:t>
                            </m:r>
                          </m:sub>
                        </m:sSub>
                      </m:sub>
                    </m:sSub>
                    <m:r>
                      <w:rPr>
                        <w:rFonts w:ascii="Cambria Math" w:hAnsi="Cambria Math"/>
                      </w:rPr>
                      <m:t>-1.25</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DC1</m:t>
                                </m:r>
                              </m:sub>
                            </m:sSub>
                          </m:num>
                          <m:den>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btm</m:t>
                                    </m:r>
                                  </m:sub>
                                </m:sSub>
                              </m:sub>
                            </m:sSub>
                          </m:den>
                        </m:f>
                      </m:e>
                    </m:d>
                    <m:r>
                      <w:rPr>
                        <w:rFonts w:ascii="Cambria Math" w:hAnsi="Cambria Math"/>
                      </w:rPr>
                      <m:t>-1.25</m:t>
                    </m:r>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DC2</m:t>
                                </m:r>
                              </m:sub>
                            </m:sSub>
                          </m:num>
                          <m:den>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btm</m:t>
                                    </m:r>
                                  </m:sub>
                                </m:sSub>
                              </m:sub>
                            </m:sSub>
                          </m:den>
                        </m:f>
                      </m:e>
                    </m:d>
                    <m:r>
                      <w:rPr>
                        <w:rFonts w:ascii="Cambria Math" w:hAnsi="Cambria Math"/>
                      </w:rPr>
                      <m:t>- 1.50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DW</m:t>
                                </m:r>
                              </m:sub>
                            </m:sSub>
                          </m:num>
                          <m:den>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btm</m:t>
                                    </m:r>
                                  </m:sub>
                                </m:sSub>
                              </m:sub>
                            </m:sSub>
                          </m:den>
                        </m:f>
                      </m:e>
                    </m:d>
                  </m:e>
                </m:d>
                <m:sSub>
                  <m:sSubPr>
                    <m:ctrlPr>
                      <w:rPr>
                        <w:rFonts w:ascii="Cambria Math" w:hAnsi="Cambria Math"/>
                        <w:i/>
                      </w:rPr>
                    </m:ctrlPr>
                  </m:sSubPr>
                  <m:e>
                    <m:r>
                      <w:rPr>
                        <w:rFonts w:ascii="Cambria Math" w:hAnsi="Cambria Math"/>
                      </w:rPr>
                      <m:t>S</m:t>
                    </m:r>
                  </m:e>
                  <m: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btm</m:t>
                        </m:r>
                      </m:sub>
                    </m:sSub>
                  </m:sub>
                </m:sSub>
              </m:oMath>
            </m:oMathPara>
          </w:p>
        </w:tc>
        <w:tc>
          <w:tcPr>
            <w:tcW w:w="572" w:type="dxa"/>
            <w:vAlign w:val="center"/>
          </w:tcPr>
          <w:p w14:paraId="3F999DFC" w14:textId="5A44AC40" w:rsidR="005336A4" w:rsidRDefault="005336A4" w:rsidP="004E2D35">
            <w:pPr>
              <w:spacing w:before="240" w:after="240"/>
              <w:jc w:val="center"/>
            </w:pPr>
            <w:r>
              <w:t>(14)</w:t>
            </w:r>
          </w:p>
        </w:tc>
      </w:tr>
      <w:tr w:rsidR="005336A4" w14:paraId="1BFDCA18" w14:textId="77777777" w:rsidTr="004E2D35">
        <w:trPr>
          <w:trHeight w:val="795"/>
        </w:trPr>
        <w:tc>
          <w:tcPr>
            <w:tcW w:w="8100" w:type="dxa"/>
            <w:vAlign w:val="center"/>
          </w:tcPr>
          <w:p w14:paraId="121D9650" w14:textId="3B08980C" w:rsidR="005336A4" w:rsidRPr="004E2D35" w:rsidRDefault="00BF0D15" w:rsidP="004E2D35">
            <w:pPr>
              <w:spacing w:before="240" w:after="240"/>
              <w:jc w:val="center"/>
              <w:rPr>
                <w:rFonts w:ascii="Calibri" w:eastAsia="Calibri" w:hAnsi="Calibri"/>
              </w:rPr>
            </w:pPr>
            <m:oMathPara>
              <m:oMathParaPr>
                <m:jc m:val="center"/>
              </m:oMathPara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comp</m:t>
                        </m:r>
                      </m:sub>
                    </m:sSub>
                  </m:sub>
                </m:sSub>
                <m:r>
                  <w:rPr>
                    <w:rFonts w:ascii="Cambria Math" w:hAnsi="Cambria Math"/>
                  </w:rPr>
                  <m:t>=1.25</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DC1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DC2</m:t>
                        </m:r>
                      </m:sub>
                    </m:sSub>
                  </m:e>
                </m:d>
                <m:r>
                  <w:rPr>
                    <w:rFonts w:ascii="Cambria Math" w:hAnsi="Cambria Math"/>
                  </w:rPr>
                  <m:t xml:space="preserve">+1.50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DW</m:t>
                        </m:r>
                      </m:sub>
                    </m:sSub>
                  </m:e>
                </m:d>
                <m:r>
                  <w:rPr>
                    <w:rFonts w:ascii="Cambria Math" w:eastAsia="Calibri"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ad</m:t>
                    </m:r>
                    <m:sSub>
                      <m:sSubPr>
                        <m:ctrlPr>
                          <w:rPr>
                            <w:rFonts w:ascii="Cambria Math" w:hAnsi="Cambria Math"/>
                            <w:i/>
                          </w:rPr>
                        </m:ctrlPr>
                      </m:sSubPr>
                      <m:e>
                        <m:r>
                          <w:rPr>
                            <w:rFonts w:ascii="Cambria Math" w:hAnsi="Cambria Math"/>
                          </w:rPr>
                          <m:t>d</m:t>
                        </m:r>
                      </m:e>
                      <m:sub>
                        <m:r>
                          <w:rPr>
                            <w:rFonts w:ascii="Cambria Math" w:hAnsi="Cambria Math"/>
                          </w:rPr>
                          <m:t>comp</m:t>
                        </m:r>
                      </m:sub>
                    </m:sSub>
                  </m:sub>
                </m:sSub>
              </m:oMath>
            </m:oMathPara>
          </w:p>
        </w:tc>
        <w:tc>
          <w:tcPr>
            <w:tcW w:w="572" w:type="dxa"/>
            <w:vAlign w:val="center"/>
          </w:tcPr>
          <w:p w14:paraId="141C47DE" w14:textId="520D352B" w:rsidR="005336A4" w:rsidRDefault="008674D7" w:rsidP="004E2D35">
            <w:pPr>
              <w:spacing w:before="240" w:after="240"/>
              <w:jc w:val="center"/>
            </w:pPr>
            <w:r>
              <w:t>(15)</w:t>
            </w:r>
          </w:p>
        </w:tc>
      </w:tr>
      <w:tr w:rsidR="005336A4" w14:paraId="0C0B1B96" w14:textId="77777777" w:rsidTr="004E2D35">
        <w:trPr>
          <w:trHeight w:val="795"/>
        </w:trPr>
        <w:tc>
          <w:tcPr>
            <w:tcW w:w="8100" w:type="dxa"/>
            <w:vAlign w:val="center"/>
          </w:tcPr>
          <w:p w14:paraId="28AC2E3C" w14:textId="077996E2" w:rsidR="005336A4" w:rsidRPr="004E2D35" w:rsidRDefault="00BF0D15" w:rsidP="004E2D35">
            <w:pPr>
              <w:spacing w:before="240" w:after="240"/>
              <w:jc w:val="center"/>
              <w:rPr>
                <w:rFonts w:ascii="Calibri" w:eastAsia="Calibri" w:hAnsi="Calibri"/>
              </w:rPr>
            </w:pPr>
            <m:oMathPara>
              <m:oMathParaPr>
                <m:jc m:val="center"/>
              </m:oMathPara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tens</m:t>
                        </m:r>
                      </m:sub>
                    </m:sSub>
                  </m:sub>
                </m:sSub>
                <m:r>
                  <w:rPr>
                    <w:rFonts w:ascii="Cambria Math" w:hAnsi="Cambria Math"/>
                  </w:rPr>
                  <m:t>=1.25</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DC1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DC2</m:t>
                        </m:r>
                      </m:sub>
                    </m:sSub>
                  </m:e>
                </m:d>
                <m:r>
                  <w:rPr>
                    <w:rFonts w:ascii="Cambria Math" w:hAnsi="Cambria Math"/>
                  </w:rPr>
                  <m:t xml:space="preserve">+1.50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DW</m:t>
                        </m:r>
                      </m:sub>
                    </m:sSub>
                  </m:e>
                </m:d>
                <m:r>
                  <w:rPr>
                    <w:rFonts w:ascii="Cambria Math" w:eastAsia="Calibri"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ad</m:t>
                    </m:r>
                    <m:sSub>
                      <m:sSubPr>
                        <m:ctrlPr>
                          <w:rPr>
                            <w:rFonts w:ascii="Cambria Math" w:hAnsi="Cambria Math"/>
                            <w:i/>
                          </w:rPr>
                        </m:ctrlPr>
                      </m:sSubPr>
                      <m:e>
                        <m:r>
                          <w:rPr>
                            <w:rFonts w:ascii="Cambria Math" w:hAnsi="Cambria Math"/>
                          </w:rPr>
                          <m:t>d</m:t>
                        </m:r>
                      </m:e>
                      <m:sub>
                        <m:r>
                          <w:rPr>
                            <w:rFonts w:ascii="Cambria Math" w:hAnsi="Cambria Math"/>
                          </w:rPr>
                          <m:t>tens</m:t>
                        </m:r>
                      </m:sub>
                    </m:sSub>
                  </m:sub>
                </m:sSub>
              </m:oMath>
            </m:oMathPara>
          </w:p>
        </w:tc>
        <w:tc>
          <w:tcPr>
            <w:tcW w:w="572" w:type="dxa"/>
            <w:vAlign w:val="center"/>
          </w:tcPr>
          <w:p w14:paraId="707678F4" w14:textId="69128F28" w:rsidR="005336A4" w:rsidRDefault="008674D7" w:rsidP="004E2D35">
            <w:pPr>
              <w:spacing w:before="240" w:after="240"/>
              <w:jc w:val="center"/>
            </w:pPr>
            <w:r>
              <w:t>(16)</w:t>
            </w:r>
          </w:p>
        </w:tc>
      </w:tr>
      <w:tr w:rsidR="005336A4" w14:paraId="4F0FB124" w14:textId="77777777" w:rsidTr="004E2D35">
        <w:trPr>
          <w:trHeight w:val="795"/>
        </w:trPr>
        <w:tc>
          <w:tcPr>
            <w:tcW w:w="8100" w:type="dxa"/>
            <w:vAlign w:val="center"/>
          </w:tcPr>
          <w:p w14:paraId="291F27B6" w14:textId="710DC365" w:rsidR="005336A4" w:rsidRPr="004E2D35" w:rsidRDefault="00BF0D15" w:rsidP="004E2D35">
            <w:pPr>
              <w:spacing w:before="240" w:after="240"/>
              <w:jc w:val="center"/>
              <w:rPr>
                <w:rFonts w:ascii="Calibri" w:eastAsia="Calibri" w:hAnsi="Calibri"/>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comp</m:t>
                        </m:r>
                      </m:sub>
                    </m:sSub>
                  </m:sub>
                </m:sSub>
                <m:r>
                  <w:rPr>
                    <w:rFonts w:ascii="Cambria Math" w:hAnsi="Cambria Math"/>
                  </w:rPr>
                  <m:t>,</m:t>
                </m:r>
                <m:r>
                  <w:rPr>
                    <w:rFonts w:ascii="Cambria Math" w:eastAsia="Calibri" w:hAnsi="Cambria Math"/>
                  </w:rPr>
                  <m:t xml:space="preserve"> </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tens</m:t>
                        </m:r>
                      </m:sub>
                    </m:sSub>
                  </m:sub>
                </m:sSub>
                <m:r>
                  <w:rPr>
                    <w:rFonts w:ascii="Cambria Math" w:hAnsi="Cambria Math"/>
                  </w:rPr>
                  <m:t>)</m:t>
                </m:r>
              </m:oMath>
            </m:oMathPara>
          </w:p>
        </w:tc>
        <w:tc>
          <w:tcPr>
            <w:tcW w:w="572" w:type="dxa"/>
            <w:vAlign w:val="center"/>
          </w:tcPr>
          <w:p w14:paraId="2B434736" w14:textId="11D37CD0" w:rsidR="005336A4" w:rsidRDefault="008674D7" w:rsidP="004E2D35">
            <w:pPr>
              <w:spacing w:before="240" w:after="240"/>
              <w:jc w:val="center"/>
            </w:pPr>
            <w:r>
              <w:t>(17)</w:t>
            </w:r>
          </w:p>
        </w:tc>
      </w:tr>
      <w:tr w:rsidR="00381F8F" w14:paraId="17D6B878" w14:textId="77777777" w:rsidTr="004E2D35">
        <w:trPr>
          <w:trHeight w:val="1335"/>
        </w:trPr>
        <w:tc>
          <w:tcPr>
            <w:tcW w:w="8100" w:type="dxa"/>
            <w:vAlign w:val="center"/>
          </w:tcPr>
          <w:p w14:paraId="456320BE" w14:textId="484EF38C" w:rsidR="00E05F8B" w:rsidRDefault="00E05F8B" w:rsidP="004E2D35">
            <w:pPr>
              <w:spacing w:after="120"/>
              <w:ind w:left="-14"/>
              <w:jc w:val="both"/>
              <w:rPr>
                <w:i/>
              </w:rPr>
            </w:pPr>
            <w:r w:rsidRPr="00386124">
              <w:rPr>
                <w:i/>
              </w:rPr>
              <w:t>Where,</w:t>
            </w:r>
          </w:p>
          <w:p w14:paraId="5667A98E" w14:textId="7AA77E02" w:rsidR="00117C13" w:rsidRDefault="00BF0D15" w:rsidP="00704BB5">
            <w:pPr>
              <w:spacing w:after="120"/>
              <w:ind w:left="-17"/>
              <w:jc w:val="both"/>
              <w:rPr>
                <w:i/>
              </w:rPr>
            </w:pPr>
            <m:oMath>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top</m:t>
                      </m:r>
                    </m:sub>
                  </m:sSub>
                </m:sub>
              </m:sSub>
            </m:oMath>
            <w:r w:rsidR="00117C13" w:rsidRPr="00386124">
              <w:rPr>
                <w:i/>
              </w:rPr>
              <w:t xml:space="preserve"> = </w:t>
            </w:r>
            <w:r w:rsidR="00117C13">
              <w:rPr>
                <w:i/>
              </w:rPr>
              <w:t>Long-term composite section modulus of top flange</w:t>
            </w:r>
          </w:p>
          <w:p w14:paraId="61E08BE5" w14:textId="4F7D70F6" w:rsidR="00117C13" w:rsidRPr="00386124" w:rsidRDefault="00BF0D15" w:rsidP="00704BB5">
            <w:pPr>
              <w:spacing w:after="120"/>
              <w:ind w:left="-17"/>
              <w:jc w:val="both"/>
              <w:rPr>
                <w:i/>
              </w:rPr>
            </w:pPr>
            <m:oMath>
              <m:sSub>
                <m:sSubPr>
                  <m:ctrlPr>
                    <w:rPr>
                      <w:rFonts w:ascii="Cambria Math" w:hAnsi="Cambria Math"/>
                      <w:i/>
                    </w:rPr>
                  </m:ctrlPr>
                </m:sSubPr>
                <m:e>
                  <m:r>
                    <w:rPr>
                      <w:rFonts w:ascii="Cambria Math" w:hAnsi="Cambria Math"/>
                    </w:rPr>
                    <m:t>S</m:t>
                  </m:r>
                </m:e>
                <m: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btm</m:t>
                      </m:r>
                    </m:sub>
                  </m:sSub>
                </m:sub>
              </m:sSub>
              <m:r>
                <w:rPr>
                  <w:rFonts w:ascii="Cambria Math" w:hAnsi="Cambria Math"/>
                </w:rPr>
                <m:t xml:space="preserve"> </m:t>
              </m:r>
            </m:oMath>
            <w:r w:rsidR="00117C13">
              <w:rPr>
                <w:i/>
              </w:rPr>
              <w:t>= Long-term composite section modulus of bottom flange</w:t>
            </w:r>
          </w:p>
          <w:p w14:paraId="7E0CB7B4" w14:textId="1A6378BE" w:rsidR="00117C13" w:rsidRDefault="00BF0D15" w:rsidP="00704BB5">
            <w:pPr>
              <w:spacing w:after="120"/>
              <w:ind w:left="-17"/>
              <w:jc w:val="both"/>
              <w:rPr>
                <w:i/>
              </w:rPr>
            </w:pPr>
            <m:oMath>
              <m:sSub>
                <m:sSubPr>
                  <m:ctrlPr>
                    <w:rPr>
                      <w:rFonts w:ascii="Cambria Math" w:hAnsi="Cambria Math"/>
                      <w:i/>
                    </w:rPr>
                  </m:ctrlPr>
                </m:sSubPr>
                <m:e>
                  <m:r>
                    <w:rPr>
                      <w:rFonts w:ascii="Cambria Math" w:hAnsi="Cambria Math"/>
                    </w:rPr>
                    <m:t>S</m:t>
                  </m:r>
                </m:e>
                <m: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top</m:t>
                      </m:r>
                    </m:sub>
                  </m:sSub>
                </m:sub>
              </m:sSub>
            </m:oMath>
            <w:r w:rsidR="00117C13" w:rsidRPr="00386124">
              <w:rPr>
                <w:i/>
              </w:rPr>
              <w:t xml:space="preserve"> = </w:t>
            </w:r>
            <w:r w:rsidR="00117C13">
              <w:rPr>
                <w:i/>
              </w:rPr>
              <w:t>Short-term composite section modulus of top flange</w:t>
            </w:r>
          </w:p>
          <w:p w14:paraId="39374DCE" w14:textId="751BCFA9" w:rsidR="00117C13" w:rsidRPr="00386124" w:rsidRDefault="00BF0D15" w:rsidP="00704BB5">
            <w:pPr>
              <w:spacing w:after="120"/>
              <w:ind w:left="-17"/>
              <w:jc w:val="both"/>
              <w:rPr>
                <w:i/>
              </w:rPr>
            </w:pPr>
            <m:oMath>
              <m:sSub>
                <m:sSubPr>
                  <m:ctrlPr>
                    <w:rPr>
                      <w:rFonts w:ascii="Cambria Math" w:hAnsi="Cambria Math"/>
                      <w:i/>
                    </w:rPr>
                  </m:ctrlPr>
                </m:sSubPr>
                <m:e>
                  <m:r>
                    <w:rPr>
                      <w:rFonts w:ascii="Cambria Math" w:hAnsi="Cambria Math"/>
                    </w:rPr>
                    <m:t>S</m:t>
                  </m:r>
                </m:e>
                <m: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btm</m:t>
                      </m:r>
                    </m:sub>
                  </m:sSub>
                </m:sub>
              </m:sSub>
            </m:oMath>
            <w:r w:rsidR="00117C13" w:rsidRPr="00386124">
              <w:rPr>
                <w:i/>
              </w:rPr>
              <w:t xml:space="preserve"> = </w:t>
            </w:r>
            <w:r w:rsidR="00117C13">
              <w:rPr>
                <w:i/>
              </w:rPr>
              <w:t>Short-term composite section modulus of bottom flange</w:t>
            </w:r>
          </w:p>
          <w:p w14:paraId="349DA8C6" w14:textId="4D912C80" w:rsidR="008674D7" w:rsidRDefault="00BF0D15" w:rsidP="00704BB5">
            <w:pPr>
              <w:spacing w:after="120"/>
              <w:ind w:left="-17"/>
              <w:jc w:val="both"/>
              <w:rPr>
                <w:i/>
              </w:rPr>
            </w:pPr>
            <m:oMath>
              <m:sSub>
                <m:sSubPr>
                  <m:ctrlPr>
                    <w:rPr>
                      <w:rFonts w:ascii="Cambria Math" w:hAnsi="Cambria Math"/>
                      <w:i/>
                    </w:rPr>
                  </m:ctrlPr>
                </m:sSubPr>
                <m:e>
                  <m:r>
                    <w:rPr>
                      <w:rFonts w:ascii="Cambria Math" w:hAnsi="Cambria Math"/>
                    </w:rPr>
                    <m:t>M</m:t>
                  </m:r>
                </m:e>
                <m:sub>
                  <m:r>
                    <w:rPr>
                      <w:rFonts w:ascii="Cambria Math" w:hAnsi="Cambria Math"/>
                    </w:rPr>
                    <m:t>DC1</m:t>
                  </m:r>
                </m:sub>
              </m:sSub>
            </m:oMath>
            <w:r w:rsidR="008674D7" w:rsidRPr="00386124">
              <w:rPr>
                <w:i/>
              </w:rPr>
              <w:t xml:space="preserve"> = </w:t>
            </w:r>
            <w:r w:rsidR="00A464C1">
              <w:rPr>
                <w:i/>
              </w:rPr>
              <w:t>Maximum positive m</w:t>
            </w:r>
            <w:r w:rsidR="008674D7">
              <w:rPr>
                <w:i/>
              </w:rPr>
              <w:t>oment due to initial dead load</w:t>
            </w:r>
          </w:p>
          <w:p w14:paraId="1F608095" w14:textId="65E4D8DC" w:rsidR="008674D7" w:rsidRPr="00386124" w:rsidRDefault="00BF0D15" w:rsidP="00704BB5">
            <w:pPr>
              <w:spacing w:after="120"/>
              <w:ind w:left="972" w:hanging="989"/>
              <w:rPr>
                <w:i/>
              </w:rPr>
            </w:pPr>
            <m:oMath>
              <m:sSub>
                <m:sSubPr>
                  <m:ctrlPr>
                    <w:rPr>
                      <w:rFonts w:ascii="Cambria Math" w:hAnsi="Cambria Math"/>
                      <w:i/>
                    </w:rPr>
                  </m:ctrlPr>
                </m:sSubPr>
                <m:e>
                  <m:r>
                    <w:rPr>
                      <w:rFonts w:ascii="Cambria Math" w:hAnsi="Cambria Math"/>
                    </w:rPr>
                    <m:t>M</m:t>
                  </m:r>
                </m:e>
                <m:sub>
                  <m:r>
                    <w:rPr>
                      <w:rFonts w:ascii="Cambria Math" w:hAnsi="Cambria Math"/>
                    </w:rPr>
                    <m:t>DC2</m:t>
                  </m:r>
                </m:sub>
              </m:sSub>
              <m:r>
                <w:rPr>
                  <w:rFonts w:ascii="Cambria Math" w:hAnsi="Cambria Math"/>
                </w:rPr>
                <m:t xml:space="preserve"> </m:t>
              </m:r>
            </m:oMath>
            <w:r w:rsidR="008674D7">
              <w:rPr>
                <w:i/>
              </w:rPr>
              <w:t xml:space="preserve">= </w:t>
            </w:r>
            <w:r w:rsidR="00A464C1">
              <w:rPr>
                <w:i/>
              </w:rPr>
              <w:t>Maximum positive m</w:t>
            </w:r>
            <w:r w:rsidR="008674D7">
              <w:rPr>
                <w:i/>
              </w:rPr>
              <w:t>oment due to superimposed dead load</w:t>
            </w:r>
          </w:p>
          <w:p w14:paraId="7880E391" w14:textId="676FE7AD" w:rsidR="008674D7" w:rsidRDefault="00BF0D15" w:rsidP="00704BB5">
            <w:pPr>
              <w:spacing w:after="120"/>
              <w:ind w:left="-17"/>
              <w:jc w:val="both"/>
              <w:rPr>
                <w:i/>
              </w:rPr>
            </w:pPr>
            <m:oMath>
              <m:sSub>
                <m:sSubPr>
                  <m:ctrlPr>
                    <w:rPr>
                      <w:rFonts w:ascii="Cambria Math" w:hAnsi="Cambria Math"/>
                      <w:i/>
                    </w:rPr>
                  </m:ctrlPr>
                </m:sSubPr>
                <m:e>
                  <m:r>
                    <w:rPr>
                      <w:rFonts w:ascii="Cambria Math" w:hAnsi="Cambria Math"/>
                    </w:rPr>
                    <m:t>M</m:t>
                  </m:r>
                </m:e>
                <m:sub>
                  <m:r>
                    <w:rPr>
                      <w:rFonts w:ascii="Cambria Math" w:hAnsi="Cambria Math"/>
                    </w:rPr>
                    <m:t>DW</m:t>
                  </m:r>
                </m:sub>
              </m:sSub>
            </m:oMath>
            <w:r w:rsidR="008674D7" w:rsidRPr="00386124">
              <w:rPr>
                <w:i/>
              </w:rPr>
              <w:t xml:space="preserve"> = </w:t>
            </w:r>
            <w:r w:rsidR="00A464C1">
              <w:rPr>
                <w:i/>
              </w:rPr>
              <w:t>Maximum positive m</w:t>
            </w:r>
            <w:r w:rsidR="008674D7">
              <w:rPr>
                <w:i/>
              </w:rPr>
              <w:t>oment due to wearing surface</w:t>
            </w:r>
          </w:p>
          <w:p w14:paraId="2CC47CB4" w14:textId="64287CB4" w:rsidR="00E05F8B" w:rsidRPr="00901C1C" w:rsidRDefault="00BF0D15" w:rsidP="00704BB5">
            <w:pPr>
              <w:spacing w:after="120"/>
              <w:ind w:left="972" w:hanging="1000"/>
              <w:rPr>
                <w:rFonts w:ascii="Calibri" w:eastAsia="Calibri" w:hAnsi="Calibri"/>
              </w:rPr>
            </w:p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m:t>
              </m:r>
            </m:oMath>
            <w:r w:rsidR="00E05F8B" w:rsidRPr="00386124">
              <w:rPr>
                <w:i/>
              </w:rPr>
              <w:t xml:space="preserve"> = </w:t>
            </w:r>
            <w:r w:rsidR="008674D7">
              <w:rPr>
                <w:i/>
              </w:rPr>
              <w:t>Yield moment for positive flexure</w:t>
            </w:r>
            <w:r w:rsidR="00E05F8B">
              <w:rPr>
                <w:i/>
              </w:rPr>
              <w:t xml:space="preserve"> </w:t>
            </w:r>
          </w:p>
        </w:tc>
        <w:tc>
          <w:tcPr>
            <w:tcW w:w="572" w:type="dxa"/>
          </w:tcPr>
          <w:p w14:paraId="08F0C588" w14:textId="77777777" w:rsidR="00E05F8B" w:rsidRDefault="00E05F8B" w:rsidP="009350B5">
            <w:pPr>
              <w:jc w:val="center"/>
            </w:pPr>
          </w:p>
        </w:tc>
      </w:tr>
    </w:tbl>
    <w:p w14:paraId="335E11D8" w14:textId="5EF5F8C9" w:rsidR="00E05F8B" w:rsidRDefault="00E05F8B" w:rsidP="006D6FAD">
      <w:pPr>
        <w:jc w:val="both"/>
      </w:pPr>
    </w:p>
    <w:p w14:paraId="1D561FB2" w14:textId="6480D3EA" w:rsidR="009B09A5" w:rsidRDefault="009B09A5" w:rsidP="00A464C1">
      <w:pPr>
        <w:pStyle w:val="Heading5"/>
        <w:numPr>
          <w:ilvl w:val="0"/>
          <w:numId w:val="23"/>
        </w:numPr>
      </w:pPr>
      <w:r>
        <w:t>Determine t</w:t>
      </w:r>
      <w:r w:rsidR="004E2D35">
        <w:t xml:space="preserve">he nominal flexural resistance </w:t>
      </w:r>
      <w:r>
        <w:t xml:space="preserve">for </w:t>
      </w:r>
      <w:r w:rsidR="004E2D35">
        <w:t xml:space="preserve">the </w:t>
      </w:r>
      <w:r w:rsidR="0052736A">
        <w:t>compact</w:t>
      </w:r>
      <w:r w:rsidR="004E2D35">
        <w:t xml:space="preserve"> section</w:t>
      </w:r>
      <w:r>
        <w:t>.</w:t>
      </w:r>
    </w:p>
    <w:p w14:paraId="1F2196B9" w14:textId="30AE77DB" w:rsidR="0052736A" w:rsidRDefault="0052736A" w:rsidP="00A464C1">
      <w:pPr>
        <w:ind w:left="720"/>
        <w:jc w:val="both"/>
      </w:pPr>
      <w:r>
        <w:t xml:space="preserve">The nominal flexural resistance for a </w:t>
      </w:r>
      <w:r w:rsidR="004E2D35">
        <w:t xml:space="preserve">compact </w:t>
      </w:r>
      <w:r>
        <w:t>composite</w:t>
      </w:r>
      <w:r w:rsidR="004E2D35">
        <w:t xml:space="preserve"> </w:t>
      </w:r>
      <w:r w:rsidR="0052035D">
        <w:t>cross-</w:t>
      </w:r>
      <w:r>
        <w:t xml:space="preserve">section in positive flexure is represented </w:t>
      </w:r>
      <w:r w:rsidR="00D43587">
        <w:t>in the form of a</w:t>
      </w:r>
      <w:r>
        <w:t xml:space="preserve"> moment</w:t>
      </w:r>
      <w:r w:rsidR="00365F8C">
        <w:t xml:space="preserve"> (</w:t>
      </w:r>
      <w:proofErr w:type="spellStart"/>
      <w:r w:rsidR="00365F8C" w:rsidRPr="00365F8C">
        <w:rPr>
          <w:i/>
        </w:rPr>
        <w:t>M</w:t>
      </w:r>
      <w:r w:rsidR="00365F8C">
        <w:rPr>
          <w:i/>
          <w:vertAlign w:val="subscript"/>
        </w:rPr>
        <w:t>n</w:t>
      </w:r>
      <w:proofErr w:type="spellEnd"/>
      <w:r w:rsidR="00365F8C">
        <w:t>)</w:t>
      </w:r>
      <w:r>
        <w:t xml:space="preserve"> and is given by the provisions of AASHTO LRFD Article 6.10.7.1.2. </w:t>
      </w:r>
      <w:r w:rsidR="00365F8C">
        <w:t xml:space="preserve">Equations 18 and </w:t>
      </w:r>
      <w:commentRangeStart w:id="197"/>
      <w:r w:rsidR="00365F8C">
        <w:t>19</w:t>
      </w:r>
      <w:commentRangeEnd w:id="197"/>
      <w:r w:rsidR="00296661">
        <w:rPr>
          <w:rStyle w:val="CommentReference"/>
        </w:rPr>
        <w:commentReference w:id="197"/>
      </w:r>
      <w:r w:rsidR="00365F8C">
        <w:t xml:space="preserve"> are used to determine nominal moment resistance for simply supported bridges.</w:t>
      </w:r>
      <w:r w:rsidR="00365F8C" w:rsidRPr="00365F8C">
        <w:t xml:space="preserve"> </w:t>
      </w:r>
      <w:r w:rsidR="00365F8C">
        <w:t>Equations 20 and 21 are used to determine nominal moment resistance for multiple-span continuous.</w:t>
      </w:r>
    </w:p>
    <w:tbl>
      <w:tblPr>
        <w:tblStyle w:val="TableGrid"/>
        <w:tblW w:w="867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9"/>
        <w:gridCol w:w="573"/>
      </w:tblGrid>
      <w:tr w:rsidR="00365F8C" w14:paraId="1A9D691F" w14:textId="77777777" w:rsidTr="004E2D35">
        <w:trPr>
          <w:trHeight w:val="795"/>
        </w:trPr>
        <w:tc>
          <w:tcPr>
            <w:tcW w:w="8100" w:type="dxa"/>
            <w:vAlign w:val="center"/>
          </w:tcPr>
          <w:p w14:paraId="47A793FA" w14:textId="3038DB9C" w:rsidR="00365F8C" w:rsidRDefault="00BF0D15" w:rsidP="004E2D35">
            <w:pPr>
              <w:spacing w:before="240" w:after="240"/>
              <w:jc w:val="center"/>
            </w:pP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≤0.1D </m:t>
              </m:r>
            </m:oMath>
            <w:r w:rsidR="00365F8C">
              <w:t xml:space="preserve"> </w:t>
            </w:r>
          </w:p>
        </w:tc>
        <w:tc>
          <w:tcPr>
            <w:tcW w:w="572" w:type="dxa"/>
            <w:vAlign w:val="center"/>
          </w:tcPr>
          <w:p w14:paraId="02E4B26B" w14:textId="00CC064A" w:rsidR="00365F8C" w:rsidRDefault="00365F8C" w:rsidP="004E2D35">
            <w:pPr>
              <w:spacing w:before="240" w:after="240"/>
              <w:jc w:val="center"/>
            </w:pPr>
            <w:r>
              <w:t>(18)</w:t>
            </w:r>
          </w:p>
        </w:tc>
      </w:tr>
      <w:tr w:rsidR="00365F8C" w14:paraId="750431A6" w14:textId="77777777" w:rsidTr="004E2D35">
        <w:trPr>
          <w:trHeight w:val="795"/>
        </w:trPr>
        <w:tc>
          <w:tcPr>
            <w:tcW w:w="8100" w:type="dxa"/>
            <w:vAlign w:val="center"/>
          </w:tcPr>
          <w:p w14:paraId="74A3E055" w14:textId="0B1F0EDD" w:rsidR="00365F8C" w:rsidRPr="008674D7" w:rsidRDefault="00BF0D15" w:rsidP="004E2D35">
            <w:pPr>
              <w:spacing w:before="240" w:after="240"/>
              <w:jc w:val="center"/>
              <w:rPr>
                <w:rFonts w:ascii="Calibri" w:eastAsia="Calibri" w:hAnsi="Calibri"/>
              </w:rPr>
            </w:pP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r>
                        <w:rPr>
                          <w:rFonts w:ascii="Cambria Math" w:hAnsi="Cambria Math"/>
                        </w:rPr>
                        <m:t>D</m:t>
                      </m:r>
                    </m:den>
                  </m:f>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&gt;0.1D </m:t>
              </m:r>
            </m:oMath>
            <w:r w:rsidR="00365F8C">
              <w:rPr>
                <w:rFonts w:ascii="Calibri" w:eastAsia="Calibri" w:hAnsi="Calibri"/>
              </w:rPr>
              <w:t xml:space="preserve"> </w:t>
            </w:r>
          </w:p>
        </w:tc>
        <w:tc>
          <w:tcPr>
            <w:tcW w:w="572" w:type="dxa"/>
            <w:vAlign w:val="center"/>
          </w:tcPr>
          <w:p w14:paraId="4DE2131E" w14:textId="30FA9177" w:rsidR="00365F8C" w:rsidRDefault="00365F8C" w:rsidP="004E2D35">
            <w:pPr>
              <w:spacing w:before="240" w:after="240"/>
              <w:jc w:val="center"/>
            </w:pPr>
            <w:r>
              <w:t>(19)</w:t>
            </w:r>
          </w:p>
        </w:tc>
      </w:tr>
      <w:tr w:rsidR="00365F8C" w14:paraId="27280AAF" w14:textId="77777777" w:rsidTr="004E2D35">
        <w:trPr>
          <w:trHeight w:val="795"/>
        </w:trPr>
        <w:tc>
          <w:tcPr>
            <w:tcW w:w="8100" w:type="dxa"/>
            <w:vAlign w:val="center"/>
          </w:tcPr>
          <w:p w14:paraId="754D59E7" w14:textId="7EAFB1E8" w:rsidR="00365F8C" w:rsidRDefault="00BF0D15" w:rsidP="004E2D35">
            <w:pPr>
              <w:spacing w:before="240" w:after="240"/>
              <w:ind w:hanging="16"/>
              <w:jc w:val="center"/>
              <w:rPr>
                <w:rFonts w:ascii="Calibri" w:eastAsia="Calibri" w:hAnsi="Calibri"/>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min⁡</m:t>
                    </m:r>
                    <m:r>
                      <w:rPr>
                        <w:rFonts w:ascii="Cambria Math" w:hAnsi="Cambria Math"/>
                      </w:rPr>
                      <m:t>(M</m:t>
                    </m:r>
                  </m:e>
                  <m:sub>
                    <m:r>
                      <w:rPr>
                        <w:rFonts w:ascii="Cambria Math" w:hAnsi="Cambria Math"/>
                      </w:rPr>
                      <m:t>p</m:t>
                    </m:r>
                  </m:sub>
                </m:sSub>
                <m:r>
                  <w:rPr>
                    <w:rFonts w:ascii="Cambria Math" w:hAnsi="Cambria Math"/>
                  </w:rPr>
                  <m:t xml:space="preserve"> , 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≤0.1D</m:t>
                </m:r>
              </m:oMath>
            </m:oMathPara>
          </w:p>
        </w:tc>
        <w:tc>
          <w:tcPr>
            <w:tcW w:w="572" w:type="dxa"/>
            <w:vAlign w:val="center"/>
          </w:tcPr>
          <w:p w14:paraId="337EEBC7" w14:textId="6DC9C755" w:rsidR="00365F8C" w:rsidRDefault="009350B5" w:rsidP="004E2D35">
            <w:pPr>
              <w:spacing w:before="240" w:after="240"/>
              <w:jc w:val="center"/>
            </w:pPr>
            <w:r>
              <w:t>(20)</w:t>
            </w:r>
          </w:p>
        </w:tc>
      </w:tr>
      <w:tr w:rsidR="009350B5" w14:paraId="042E4430" w14:textId="77777777" w:rsidTr="004E2D35">
        <w:trPr>
          <w:trHeight w:val="795"/>
        </w:trPr>
        <w:tc>
          <w:tcPr>
            <w:tcW w:w="8100" w:type="dxa"/>
            <w:vAlign w:val="center"/>
          </w:tcPr>
          <w:p w14:paraId="3F4D164A" w14:textId="3E895B8F" w:rsidR="009350B5" w:rsidRDefault="00BF0D15" w:rsidP="004E2D35">
            <w:pPr>
              <w:spacing w:before="240" w:after="240"/>
              <w:jc w:val="center"/>
              <w:rPr>
                <w:rFonts w:ascii="Calibri" w:eastAsia="Calibri" w:hAnsi="Calibri"/>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min⁡</m:t>
                    </m:r>
                    <m:r>
                      <w:rPr>
                        <w:rFonts w:ascii="Cambria Math" w:hAnsi="Cambria Math"/>
                      </w:rPr>
                      <m:t>(M</m:t>
                    </m:r>
                  </m:e>
                  <m:sub>
                    <m:r>
                      <w:rPr>
                        <w:rFonts w:ascii="Cambria Math" w:hAnsi="Cambria Math"/>
                      </w:rPr>
                      <m:t>p</m:t>
                    </m:r>
                  </m:sub>
                </m:sSub>
                <m:r>
                  <w:rPr>
                    <w:rFonts w:ascii="Cambria Math" w:hAnsi="Cambria Math"/>
                  </w:rPr>
                  <m:t xml:space="preserve"> </m:t>
                </m:r>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r>
                          <w:rPr>
                            <w:rFonts w:ascii="Cambria Math" w:hAnsi="Cambria Math"/>
                          </w:rPr>
                          <m:t>D</m:t>
                        </m:r>
                      </m:den>
                    </m:f>
                  </m:e>
                </m:d>
                <m:r>
                  <w:rPr>
                    <w:rFonts w:ascii="Cambria Math" w:hAnsi="Cambria Math"/>
                  </w:rPr>
                  <m:t>, 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&gt;0.1D</m:t>
                </m:r>
              </m:oMath>
            </m:oMathPara>
          </w:p>
        </w:tc>
        <w:tc>
          <w:tcPr>
            <w:tcW w:w="572" w:type="dxa"/>
            <w:vAlign w:val="center"/>
          </w:tcPr>
          <w:p w14:paraId="0B5CDA45" w14:textId="29BF9A91" w:rsidR="009350B5" w:rsidRDefault="009350B5" w:rsidP="004E2D35">
            <w:pPr>
              <w:spacing w:before="240" w:after="240"/>
              <w:jc w:val="center"/>
            </w:pPr>
            <w:r>
              <w:t>(21)</w:t>
            </w:r>
          </w:p>
        </w:tc>
      </w:tr>
      <w:tr w:rsidR="00365F8C" w14:paraId="69CFFBE9" w14:textId="77777777" w:rsidTr="004E2D35">
        <w:trPr>
          <w:trHeight w:val="795"/>
        </w:trPr>
        <w:tc>
          <w:tcPr>
            <w:tcW w:w="8100" w:type="dxa"/>
            <w:vAlign w:val="center"/>
          </w:tcPr>
          <w:p w14:paraId="202737FC" w14:textId="77777777" w:rsidR="00365F8C" w:rsidRDefault="00365F8C" w:rsidP="00704BB5">
            <w:pPr>
              <w:spacing w:after="120"/>
              <w:jc w:val="both"/>
              <w:rPr>
                <w:i/>
              </w:rPr>
            </w:pPr>
            <w:r w:rsidRPr="00386124">
              <w:rPr>
                <w:i/>
              </w:rPr>
              <w:t>Where,</w:t>
            </w:r>
          </w:p>
          <w:p w14:paraId="1B9B8894" w14:textId="55A3DA4D" w:rsidR="00365F8C" w:rsidRDefault="00BF0D15" w:rsidP="00704BB5">
            <w:pPr>
              <w:spacing w:after="120"/>
              <w:ind w:left="427" w:hanging="451"/>
              <w:rPr>
                <w:i/>
              </w:rPr>
            </w:pPr>
            <m:oMath>
              <m:sSub>
                <m:sSubPr>
                  <m:ctrlPr>
                    <w:rPr>
                      <w:rFonts w:ascii="Cambria Math" w:hAnsi="Cambria Math"/>
                      <w:i/>
                    </w:rPr>
                  </m:ctrlPr>
                </m:sSubPr>
                <m:e>
                  <m:r>
                    <w:rPr>
                      <w:rFonts w:ascii="Cambria Math" w:hAnsi="Cambria Math"/>
                    </w:rPr>
                    <m:t>D</m:t>
                  </m:r>
                </m:e>
                <m:sub>
                  <m:r>
                    <w:rPr>
                      <w:rFonts w:ascii="Cambria Math" w:hAnsi="Cambria Math"/>
                    </w:rPr>
                    <m:t>p</m:t>
                  </m:r>
                </m:sub>
              </m:sSub>
            </m:oMath>
            <w:r w:rsidR="00365F8C" w:rsidRPr="00386124">
              <w:rPr>
                <w:i/>
              </w:rPr>
              <w:t xml:space="preserve"> = </w:t>
            </w:r>
            <w:r w:rsidR="009350B5">
              <w:rPr>
                <w:i/>
              </w:rPr>
              <w:t>Distance from the top of the concrete deck to the neutral axis of the composite section at the plastic moment (in.)</w:t>
            </w:r>
          </w:p>
          <w:p w14:paraId="38D35AED" w14:textId="1BD2595B" w:rsidR="00365F8C" w:rsidRPr="00386124" w:rsidRDefault="009350B5" w:rsidP="00704BB5">
            <w:pPr>
              <w:spacing w:after="120"/>
              <w:ind w:left="517" w:hanging="536"/>
              <w:rPr>
                <w:i/>
              </w:rPr>
            </w:pPr>
            <m:oMath>
              <m:r>
                <w:rPr>
                  <w:rFonts w:ascii="Cambria Math" w:hAnsi="Cambria Math"/>
                </w:rPr>
                <m:t>D</m:t>
              </m:r>
            </m:oMath>
            <w:r>
              <w:rPr>
                <w:i/>
              </w:rPr>
              <w:t xml:space="preserve">  = Total depth of the composite section</w:t>
            </w:r>
          </w:p>
          <w:p w14:paraId="3CF19FA5" w14:textId="500A5C5A" w:rsidR="00365F8C" w:rsidRPr="009350B5" w:rsidRDefault="00BF0D15" w:rsidP="00704BB5">
            <w:pPr>
              <w:spacing w:after="120"/>
              <w:ind w:left="427" w:hanging="443"/>
              <w:rPr>
                <w:i/>
              </w:rPr>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365F8C" w:rsidRPr="00386124">
              <w:rPr>
                <w:i/>
              </w:rPr>
              <w:t xml:space="preserve"> </w:t>
            </w:r>
            <w:r w:rsidR="00365F8C" w:rsidRPr="009350B5">
              <w:t>=</w:t>
            </w:r>
            <w:r w:rsidR="00365F8C" w:rsidRPr="00386124">
              <w:rPr>
                <w:i/>
              </w:rPr>
              <w:t xml:space="preserve"> </w:t>
            </w:r>
            <w:r w:rsidR="009350B5">
              <w:rPr>
                <w:i/>
              </w:rPr>
              <w:t>Hybrid factor as specified in AASHTO Article 6.10.1.10.1 (for sections with differing yield strength)</w:t>
            </w:r>
            <w:r w:rsidR="00365F8C">
              <w:rPr>
                <w:i/>
              </w:rPr>
              <w:t xml:space="preserve"> </w:t>
            </w:r>
          </w:p>
        </w:tc>
        <w:tc>
          <w:tcPr>
            <w:tcW w:w="572" w:type="dxa"/>
            <w:vAlign w:val="center"/>
          </w:tcPr>
          <w:p w14:paraId="1C865DFA" w14:textId="198112C9" w:rsidR="00365F8C" w:rsidRDefault="00365F8C" w:rsidP="009350B5">
            <w:pPr>
              <w:jc w:val="center"/>
            </w:pPr>
          </w:p>
        </w:tc>
      </w:tr>
    </w:tbl>
    <w:p w14:paraId="5EFC4B8B" w14:textId="77777777" w:rsidR="00365F8C" w:rsidRPr="0052736A" w:rsidRDefault="00365F8C" w:rsidP="00A464C1">
      <w:pPr>
        <w:ind w:left="720"/>
        <w:jc w:val="both"/>
      </w:pPr>
    </w:p>
    <w:p w14:paraId="465D5D4D" w14:textId="346E2732" w:rsidR="0052736A" w:rsidRDefault="0052736A" w:rsidP="00A464C1">
      <w:pPr>
        <w:pStyle w:val="Heading5"/>
        <w:numPr>
          <w:ilvl w:val="0"/>
          <w:numId w:val="23"/>
        </w:numPr>
      </w:pPr>
      <w:r>
        <w:t>Determine the nominal flexural resistance (for non-compact section).</w:t>
      </w:r>
    </w:p>
    <w:p w14:paraId="6E978074" w14:textId="2F94F754" w:rsidR="009350B5" w:rsidRPr="009350B5" w:rsidRDefault="0052035D" w:rsidP="00A464C1">
      <w:pPr>
        <w:ind w:left="720"/>
        <w:jc w:val="both"/>
      </w:pPr>
      <w:r>
        <w:t xml:space="preserve">The nominal flexural resistance for a </w:t>
      </w:r>
      <w:r w:rsidR="004E2D35">
        <w:t xml:space="preserve">non-compact </w:t>
      </w:r>
      <w:r>
        <w:t>composite cross-section in positive flexure is represented in the form of a stress (</w:t>
      </w:r>
      <w:proofErr w:type="spellStart"/>
      <w:proofErr w:type="gramStart"/>
      <w:r>
        <w:rPr>
          <w:i/>
        </w:rPr>
        <w:t>F</w:t>
      </w:r>
      <w:r>
        <w:rPr>
          <w:i/>
          <w:vertAlign w:val="subscript"/>
        </w:rPr>
        <w:t>n</w:t>
      </w:r>
      <w:proofErr w:type="spellEnd"/>
      <w:proofErr w:type="gramEnd"/>
      <w:r>
        <w:t>) and is given by the provisions of AASHTO LRFD Article 6.10.7.2.2. Equations 22 through 24 are used to determine nominal flexural stress resistance of a composite cross-section in positive flexure.</w:t>
      </w:r>
    </w:p>
    <w:tbl>
      <w:tblPr>
        <w:tblStyle w:val="TableGrid"/>
        <w:tblW w:w="86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573"/>
      </w:tblGrid>
      <w:tr w:rsidR="009350B5" w14:paraId="141143CB" w14:textId="77777777" w:rsidTr="0087104F">
        <w:trPr>
          <w:trHeight w:val="795"/>
        </w:trPr>
        <w:tc>
          <w:tcPr>
            <w:tcW w:w="8067" w:type="dxa"/>
            <w:vAlign w:val="center"/>
          </w:tcPr>
          <w:p w14:paraId="26C0A516" w14:textId="0287259E" w:rsidR="009350B5" w:rsidRDefault="00BF0D15" w:rsidP="00704BB5">
            <w:pPr>
              <w:spacing w:before="240" w:after="240"/>
              <w:jc w:val="center"/>
            </w:p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comp</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r>
                <w:rPr>
                  <w:rFonts w:ascii="Cambria Math" w:hAnsi="Cambria Math"/>
                </w:rPr>
                <m:t xml:space="preserve">   </m:t>
              </m:r>
            </m:oMath>
            <w:r w:rsidR="009350B5">
              <w:t xml:space="preserve"> </w:t>
            </w:r>
          </w:p>
        </w:tc>
        <w:tc>
          <w:tcPr>
            <w:tcW w:w="573" w:type="dxa"/>
            <w:vAlign w:val="center"/>
          </w:tcPr>
          <w:p w14:paraId="4789FF3B" w14:textId="3670E37C" w:rsidR="009350B5" w:rsidRDefault="009350B5" w:rsidP="00704BB5">
            <w:pPr>
              <w:spacing w:before="240" w:after="240"/>
              <w:jc w:val="center"/>
            </w:pPr>
            <w:r>
              <w:t>(</w:t>
            </w:r>
            <w:r w:rsidR="0052035D">
              <w:t>22</w:t>
            </w:r>
            <w:r>
              <w:t>)</w:t>
            </w:r>
          </w:p>
        </w:tc>
      </w:tr>
      <w:tr w:rsidR="009350B5" w14:paraId="2C77A46F" w14:textId="77777777" w:rsidTr="0087104F">
        <w:trPr>
          <w:trHeight w:val="795"/>
        </w:trPr>
        <w:tc>
          <w:tcPr>
            <w:tcW w:w="8067" w:type="dxa"/>
            <w:vAlign w:val="center"/>
          </w:tcPr>
          <w:p w14:paraId="75626F8D" w14:textId="7F4534CF" w:rsidR="009350B5" w:rsidRPr="0052035D" w:rsidRDefault="00BF0D15" w:rsidP="00704BB5">
            <w:pPr>
              <w:spacing w:before="240" w:after="240"/>
              <w:jc w:val="center"/>
              <w:rPr>
                <w:rFonts w:ascii="Calibri" w:eastAsia="Calibri" w:hAnsi="Calibri"/>
              </w:rPr>
            </w:p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tens</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yt</m:t>
                  </m:r>
                </m:sub>
              </m:sSub>
              <m:r>
                <w:rPr>
                  <w:rFonts w:ascii="Cambria Math" w:hAnsi="Cambria Math"/>
                </w:rPr>
                <m:t xml:space="preserve">   </m:t>
              </m:r>
            </m:oMath>
            <w:r w:rsidR="0052035D">
              <w:rPr>
                <w:rFonts w:ascii="Calibri" w:eastAsia="Calibri" w:hAnsi="Calibri"/>
              </w:rPr>
              <w:t xml:space="preserve"> </w:t>
            </w:r>
          </w:p>
        </w:tc>
        <w:tc>
          <w:tcPr>
            <w:tcW w:w="573" w:type="dxa"/>
            <w:vAlign w:val="center"/>
          </w:tcPr>
          <w:p w14:paraId="5C5E65E3" w14:textId="2BD18CF8" w:rsidR="009350B5" w:rsidRDefault="009350B5" w:rsidP="00704BB5">
            <w:pPr>
              <w:spacing w:before="240" w:after="240"/>
              <w:jc w:val="center"/>
            </w:pPr>
            <w:r>
              <w:t>(</w:t>
            </w:r>
            <w:r w:rsidR="0052035D">
              <w:t>23</w:t>
            </w:r>
            <w:r>
              <w:t>)</w:t>
            </w:r>
          </w:p>
        </w:tc>
      </w:tr>
      <w:tr w:rsidR="009350B5" w14:paraId="03D2514F" w14:textId="77777777" w:rsidTr="0087104F">
        <w:trPr>
          <w:trHeight w:val="795"/>
        </w:trPr>
        <w:tc>
          <w:tcPr>
            <w:tcW w:w="8067" w:type="dxa"/>
            <w:vAlign w:val="center"/>
          </w:tcPr>
          <w:p w14:paraId="04EC108B" w14:textId="58F6E7DB" w:rsidR="009350B5" w:rsidRDefault="00BF0D15" w:rsidP="00704BB5">
            <w:pPr>
              <w:spacing w:before="240" w:after="240"/>
              <w:ind w:hanging="16"/>
              <w:jc w:val="center"/>
              <w:rPr>
                <w:rFonts w:ascii="Calibri" w:eastAsia="Calibri" w:hAnsi="Calibri"/>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comp</m:t>
                        </m:r>
                      </m:sub>
                    </m:sSub>
                  </m:sub>
                </m:sSub>
                <m:r>
                  <w:rPr>
                    <w:rFonts w:ascii="Cambria Math" w:hAnsi="Cambria Math"/>
                  </w:rPr>
                  <m:t xml:space="preserve"> ,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tens</m:t>
                        </m:r>
                      </m:sub>
                    </m:sSub>
                  </m:sub>
                </m:sSub>
                <m:r>
                  <w:rPr>
                    <w:rFonts w:ascii="Cambria Math" w:hAnsi="Cambria Math"/>
                  </w:rPr>
                  <m:t xml:space="preserve">)   </m:t>
                </m:r>
              </m:oMath>
            </m:oMathPara>
          </w:p>
        </w:tc>
        <w:tc>
          <w:tcPr>
            <w:tcW w:w="573" w:type="dxa"/>
            <w:vAlign w:val="center"/>
          </w:tcPr>
          <w:p w14:paraId="6F434C48" w14:textId="6CFB7EC5" w:rsidR="009350B5" w:rsidRDefault="009350B5" w:rsidP="00704BB5">
            <w:pPr>
              <w:spacing w:before="240" w:after="240"/>
              <w:jc w:val="center"/>
            </w:pPr>
            <w:r>
              <w:t>(</w:t>
            </w:r>
            <w:r w:rsidR="0052035D">
              <w:t>24</w:t>
            </w:r>
            <w:r>
              <w:t>)</w:t>
            </w:r>
          </w:p>
        </w:tc>
      </w:tr>
      <w:tr w:rsidR="0052035D" w14:paraId="34DDE634" w14:textId="77777777" w:rsidTr="0087104F">
        <w:trPr>
          <w:trHeight w:val="795"/>
        </w:trPr>
        <w:tc>
          <w:tcPr>
            <w:tcW w:w="8067" w:type="dxa"/>
            <w:vAlign w:val="center"/>
          </w:tcPr>
          <w:p w14:paraId="28D4A61D" w14:textId="397DB26C" w:rsidR="0052035D" w:rsidRDefault="0052035D" w:rsidP="0052035D">
            <w:pPr>
              <w:spacing w:after="120"/>
              <w:ind w:left="-12"/>
              <w:rPr>
                <w:i/>
              </w:rPr>
            </w:pPr>
            <w:r w:rsidRPr="00386124">
              <w:rPr>
                <w:i/>
              </w:rPr>
              <w:t>Where,</w:t>
            </w:r>
          </w:p>
          <w:p w14:paraId="26329A80" w14:textId="72C77F12" w:rsidR="00167C9E" w:rsidRPr="00167C9E" w:rsidRDefault="00BF0D15" w:rsidP="0052035D">
            <w:pPr>
              <w:spacing w:after="120"/>
              <w:ind w:left="-12"/>
              <w:rPr>
                <w:i/>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yc</m:t>
                  </m:r>
                </m:sub>
              </m:sSub>
            </m:oMath>
            <w:r w:rsidR="00167C9E">
              <w:rPr>
                <w:i/>
              </w:rPr>
              <w:t xml:space="preserve"> = Yield strength of tension flange.</w:t>
            </w:r>
          </w:p>
          <w:p w14:paraId="001B9446" w14:textId="77777777" w:rsidR="0052035D" w:rsidRDefault="00BF0D15" w:rsidP="00704BB5">
            <w:pPr>
              <w:spacing w:after="120"/>
              <w:ind w:left="524" w:hanging="545"/>
              <w:rPr>
                <w:i/>
              </w:rPr>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52035D" w:rsidRPr="00386124">
              <w:rPr>
                <w:i/>
              </w:rPr>
              <w:t xml:space="preserve"> = </w:t>
            </w:r>
            <w:r w:rsidR="0052035D">
              <w:rPr>
                <w:i/>
              </w:rPr>
              <w:t xml:space="preserve">Hybrid factor as specified in AASHTO Article 6.10.1.10.1 (for sections with differing yield strength) </w:t>
            </w:r>
          </w:p>
          <w:p w14:paraId="3685ED96" w14:textId="55093BD4" w:rsidR="0052035D" w:rsidRDefault="00BF0D15" w:rsidP="00704BB5">
            <w:pPr>
              <w:spacing w:before="120"/>
              <w:ind w:left="524" w:hanging="545"/>
              <w:rPr>
                <w:rFonts w:ascii="Calibri" w:eastAsia="Calibri" w:hAnsi="Calibri"/>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52035D" w:rsidRPr="00386124">
              <w:rPr>
                <w:i/>
              </w:rPr>
              <w:t xml:space="preserve"> </w:t>
            </w:r>
            <w:r w:rsidR="0052035D" w:rsidRPr="009350B5">
              <w:t>=</w:t>
            </w:r>
            <w:r w:rsidR="0052035D" w:rsidRPr="00386124">
              <w:rPr>
                <w:i/>
              </w:rPr>
              <w:t xml:space="preserve"> </w:t>
            </w:r>
            <w:r w:rsidR="0052035D">
              <w:rPr>
                <w:i/>
              </w:rPr>
              <w:t>Web load-shedding factor determined as specified in AASHTO LRFD Article 6.10.1.10.2</w:t>
            </w:r>
          </w:p>
        </w:tc>
        <w:tc>
          <w:tcPr>
            <w:tcW w:w="573" w:type="dxa"/>
            <w:vAlign w:val="center"/>
          </w:tcPr>
          <w:p w14:paraId="4AF85B93" w14:textId="52C8ED00" w:rsidR="0052035D" w:rsidRDefault="0052035D" w:rsidP="009350B5">
            <w:pPr>
              <w:jc w:val="center"/>
            </w:pPr>
          </w:p>
        </w:tc>
      </w:tr>
    </w:tbl>
    <w:p w14:paraId="310F48AA" w14:textId="77777777" w:rsidR="005E250D" w:rsidRPr="00B952A3" w:rsidRDefault="005E250D" w:rsidP="006D6FAD">
      <w:pPr>
        <w:jc w:val="both"/>
      </w:pPr>
    </w:p>
    <w:p w14:paraId="59723A1B" w14:textId="63C4C73D" w:rsidR="00B952A3" w:rsidRDefault="00704BB5" w:rsidP="00837335">
      <w:pPr>
        <w:pStyle w:val="Heading4"/>
      </w:pPr>
      <w:r>
        <w:t>Strength I</w:t>
      </w:r>
      <w:r w:rsidR="00B952A3">
        <w:t xml:space="preserve"> Negative Flexure </w:t>
      </w:r>
      <w:r>
        <w:t>Resistance of Composite &amp; Non-Composite S</w:t>
      </w:r>
      <w:r w:rsidR="00B952A3">
        <w:t>ection</w:t>
      </w:r>
    </w:p>
    <w:p w14:paraId="297C8663" w14:textId="3FBB41C9" w:rsidR="00EF7862" w:rsidRDefault="00635DD2" w:rsidP="0087104F">
      <w:pPr>
        <w:jc w:val="both"/>
      </w:pPr>
      <w:r>
        <w:t xml:space="preserve">The nominal flexure resistance of a cross-section in negative flexure is taken as the lesser value calculated for the continuous </w:t>
      </w:r>
      <w:r w:rsidR="00DD592B">
        <w:t>or</w:t>
      </w:r>
      <w:r>
        <w:t xml:space="preserve"> discretely braced flanges in tension </w:t>
      </w:r>
      <w:r w:rsidR="00DD592B">
        <w:t>or</w:t>
      </w:r>
      <w:r>
        <w:t xml:space="preserve"> compression. </w:t>
      </w:r>
      <w:r w:rsidR="00E91022">
        <w:t xml:space="preserve">A flange in tension or compression is considered continuously braced if </w:t>
      </w:r>
      <w:del w:id="198" w:author="John Braley" w:date="2016-11-01T15:40:00Z">
        <w:r w:rsidR="00E91022" w:rsidDel="00296661">
          <w:delText xml:space="preserve">adjacent </w:delText>
        </w:r>
      </w:del>
      <w:ins w:id="199" w:author="John Braley" w:date="2016-11-01T15:40:00Z">
        <w:r w:rsidR="00296661">
          <w:t>connected</w:t>
        </w:r>
        <w:r w:rsidR="00296661">
          <w:t xml:space="preserve"> </w:t>
        </w:r>
      </w:ins>
      <w:r w:rsidR="00E91022">
        <w:t xml:space="preserve">to a continuous structural </w:t>
      </w:r>
      <w:r w:rsidR="00E91022">
        <w:lastRenderedPageBreak/>
        <w:t xml:space="preserve">component such as a continuous concrete deck. Otherwise, the flange is considered discretely braced. </w:t>
      </w:r>
      <w:r w:rsidR="00DD592B">
        <w:t xml:space="preserve">The resistance to tension or compression of the continuous or discretely braced </w:t>
      </w:r>
      <w:r>
        <w:t>top flange</w:t>
      </w:r>
      <w:r w:rsidR="00DD592B">
        <w:t xml:space="preserve"> is specified by AASHTO Article 6.10.8.3</w:t>
      </w:r>
      <w:r w:rsidR="0087104F">
        <w:t xml:space="preserve"> and is given by Equation 25 below.</w:t>
      </w:r>
    </w:p>
    <w:tbl>
      <w:tblPr>
        <w:tblStyle w:val="TableGrid"/>
        <w:tblW w:w="921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573"/>
      </w:tblGrid>
      <w:tr w:rsidR="0087104F" w14:paraId="40E2CA26" w14:textId="77777777" w:rsidTr="0087104F">
        <w:trPr>
          <w:trHeight w:val="795"/>
        </w:trPr>
        <w:tc>
          <w:tcPr>
            <w:tcW w:w="8640" w:type="dxa"/>
            <w:vAlign w:val="center"/>
          </w:tcPr>
          <w:p w14:paraId="6C9AB310" w14:textId="7E50ABC2" w:rsidR="0087104F" w:rsidRDefault="00BF0D15" w:rsidP="00EA1711">
            <w:pPr>
              <w:spacing w:before="240" w:after="240"/>
              <w:jc w:val="center"/>
            </w:p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top</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top</m:t>
                      </m:r>
                    </m:sub>
                  </m:sSub>
                </m:sub>
              </m:sSub>
              <m:r>
                <w:rPr>
                  <w:rFonts w:ascii="Cambria Math" w:hAnsi="Cambria Math"/>
                </w:rPr>
                <m:t xml:space="preserve">   </m:t>
              </m:r>
            </m:oMath>
            <w:r w:rsidR="0087104F">
              <w:t xml:space="preserve"> </w:t>
            </w:r>
          </w:p>
        </w:tc>
        <w:tc>
          <w:tcPr>
            <w:tcW w:w="573" w:type="dxa"/>
            <w:vAlign w:val="center"/>
          </w:tcPr>
          <w:p w14:paraId="05D46992" w14:textId="45B28258" w:rsidR="0087104F" w:rsidRDefault="0087104F" w:rsidP="00EA1711">
            <w:pPr>
              <w:spacing w:before="240" w:after="240"/>
              <w:jc w:val="center"/>
            </w:pPr>
            <w:r>
              <w:t>(25)</w:t>
            </w:r>
          </w:p>
        </w:tc>
      </w:tr>
      <w:tr w:rsidR="0087104F" w14:paraId="2F838832" w14:textId="77777777" w:rsidTr="0087104F">
        <w:trPr>
          <w:trHeight w:val="795"/>
        </w:trPr>
        <w:tc>
          <w:tcPr>
            <w:tcW w:w="8640" w:type="dxa"/>
            <w:vAlign w:val="center"/>
          </w:tcPr>
          <w:p w14:paraId="1D4931FE" w14:textId="77777777" w:rsidR="0087104F" w:rsidRDefault="0087104F" w:rsidP="00EA1711">
            <w:pPr>
              <w:spacing w:after="120"/>
              <w:ind w:left="-12"/>
              <w:rPr>
                <w:i/>
              </w:rPr>
            </w:pPr>
            <w:r w:rsidRPr="00386124">
              <w:rPr>
                <w:i/>
              </w:rPr>
              <w:t>Where,</w:t>
            </w:r>
          </w:p>
          <w:p w14:paraId="5771F1EA" w14:textId="19F0D336" w:rsidR="0087104F" w:rsidRPr="0087104F" w:rsidRDefault="00BF0D15" w:rsidP="0087104F">
            <w:pPr>
              <w:spacing w:after="120"/>
              <w:ind w:left="524" w:hanging="545"/>
              <w:rPr>
                <w:i/>
              </w:rPr>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87104F" w:rsidRPr="00386124">
              <w:rPr>
                <w:i/>
              </w:rPr>
              <w:t xml:space="preserve"> = </w:t>
            </w:r>
            <w:r w:rsidR="0087104F">
              <w:rPr>
                <w:i/>
              </w:rPr>
              <w:t xml:space="preserve">Hybrid factor as specified in AASHTO Article 6.10.1.10.1 (for sections with differing yield strength) </w:t>
            </w:r>
          </w:p>
        </w:tc>
        <w:tc>
          <w:tcPr>
            <w:tcW w:w="573" w:type="dxa"/>
            <w:vAlign w:val="center"/>
          </w:tcPr>
          <w:p w14:paraId="495A7D3E" w14:textId="614E1E2C" w:rsidR="0087104F" w:rsidRDefault="0087104F" w:rsidP="00EA1711">
            <w:pPr>
              <w:spacing w:before="240" w:after="240"/>
              <w:jc w:val="center"/>
            </w:pPr>
          </w:p>
        </w:tc>
      </w:tr>
    </w:tbl>
    <w:p w14:paraId="62944151" w14:textId="17596C29" w:rsidR="0087104F" w:rsidRDefault="0087104F" w:rsidP="006D6FAD">
      <w:pPr>
        <w:jc w:val="both"/>
      </w:pPr>
    </w:p>
    <w:p w14:paraId="5C97163E" w14:textId="141F4E73" w:rsidR="00E91022" w:rsidRDefault="00E91022" w:rsidP="006D6FAD">
      <w:pPr>
        <w:jc w:val="both"/>
      </w:pPr>
      <w:r>
        <w:t xml:space="preserve">The nominal resistance of a discretely braced flange in compression is taken as the lesser of the flange local buckling resistance (FLB) and the lateral torsional buckling resistance (LTB). FLB and LTB resistances are specified in AASHTO Articles 6.10.8.2.2 and </w:t>
      </w:r>
      <w:r w:rsidR="000E6403">
        <w:t xml:space="preserve">6.10.8.2.3, respectively. </w:t>
      </w:r>
      <w:r w:rsidR="00493C00">
        <w:t>The following steps should be used to calculate the FLB, LTB, and overall nominal flexural resistance for a discretely braced compression flange in negative flexure.</w:t>
      </w:r>
    </w:p>
    <w:p w14:paraId="041C76C8" w14:textId="77777777" w:rsidR="00F25B3F" w:rsidRDefault="00F25B3F" w:rsidP="00F25B3F">
      <w:pPr>
        <w:pStyle w:val="Heading5"/>
        <w:numPr>
          <w:ilvl w:val="0"/>
          <w:numId w:val="24"/>
        </w:numPr>
      </w:pPr>
      <w:r>
        <w:t>Determine the compression flange local buckling resistance (F</w:t>
      </w:r>
      <w:r w:rsidRPr="00F74AE5">
        <w:rPr>
          <w:vertAlign w:val="subscript"/>
        </w:rPr>
        <w:t>LB</w:t>
      </w:r>
      <w:r>
        <w:t>) per AASHTO 6.10.8.2.2.</w:t>
      </w:r>
    </w:p>
    <w:p w14:paraId="1915B4C5" w14:textId="79B4772B" w:rsidR="00947562" w:rsidRDefault="00947562" w:rsidP="00167C9E">
      <w:pPr>
        <w:pStyle w:val="ListParagraph"/>
        <w:jc w:val="both"/>
      </w:pPr>
      <w:r>
        <w:t>The calculation for the FLB resistance differs depending on whether the compression flange is compact or non-compact as defined by the slenderness ratio for the compression flange (</w:t>
      </w:r>
      <w:proofErr w:type="spellStart"/>
      <w:r w:rsidRPr="00947562">
        <w:rPr>
          <w:rFonts w:cstheme="minorHAnsi"/>
        </w:rPr>
        <w:t>λ</w:t>
      </w:r>
      <w:r w:rsidRPr="00947562">
        <w:rPr>
          <w:rFonts w:cstheme="minorHAnsi"/>
          <w:vertAlign w:val="subscript"/>
        </w:rPr>
        <w:t>f</w:t>
      </w:r>
      <w:proofErr w:type="spellEnd"/>
      <w:r>
        <w:t>) and the limiting slenderness ratios for a compact (</w:t>
      </w:r>
      <w:proofErr w:type="spellStart"/>
      <w:r w:rsidRPr="00947562">
        <w:rPr>
          <w:rFonts w:cstheme="minorHAnsi"/>
        </w:rPr>
        <w:t>λ</w:t>
      </w:r>
      <w:r w:rsidRPr="00947562">
        <w:rPr>
          <w:rFonts w:cstheme="minorHAnsi"/>
          <w:vertAlign w:val="subscript"/>
        </w:rPr>
        <w:t>pf</w:t>
      </w:r>
      <w:proofErr w:type="spellEnd"/>
      <w:r>
        <w:t>) and non-compact (</w:t>
      </w:r>
      <w:proofErr w:type="spellStart"/>
      <w:r w:rsidRPr="00947562">
        <w:rPr>
          <w:rFonts w:cstheme="minorHAnsi"/>
        </w:rPr>
        <w:t>λ</w:t>
      </w:r>
      <w:r w:rsidRPr="00947562">
        <w:rPr>
          <w:rFonts w:cstheme="minorHAnsi"/>
          <w:vertAlign w:val="subscript"/>
        </w:rPr>
        <w:t>rf</w:t>
      </w:r>
      <w:proofErr w:type="spellEnd"/>
      <w:r>
        <w:t>) flange. The slenderness ratio for the compression flange and the limiting slenderness ratios for compact and non-</w:t>
      </w:r>
      <w:commentRangeStart w:id="200"/>
      <w:r>
        <w:t>compact</w:t>
      </w:r>
      <w:commentRangeEnd w:id="200"/>
      <w:r w:rsidR="00296661">
        <w:rPr>
          <w:rStyle w:val="CommentReference"/>
        </w:rPr>
        <w:commentReference w:id="200"/>
      </w:r>
      <w:r>
        <w:t xml:space="preserve"> are listed in Table X.</w:t>
      </w:r>
    </w:p>
    <w:tbl>
      <w:tblPr>
        <w:tblStyle w:val="TableGrid"/>
        <w:tblW w:w="7830" w:type="dxa"/>
        <w:tblInd w:w="1165" w:type="dxa"/>
        <w:tblLook w:val="04A0" w:firstRow="1" w:lastRow="0" w:firstColumn="1" w:lastColumn="0" w:noHBand="0" w:noVBand="1"/>
      </w:tblPr>
      <w:tblGrid>
        <w:gridCol w:w="7830"/>
      </w:tblGrid>
      <w:tr w:rsidR="00167C9E" w:rsidRPr="00F231BB" w14:paraId="3398A8E7" w14:textId="77777777" w:rsidTr="00F74AE5">
        <w:tc>
          <w:tcPr>
            <w:tcW w:w="7830" w:type="dxa"/>
            <w:vAlign w:val="center"/>
          </w:tcPr>
          <w:p w14:paraId="582199BB" w14:textId="30D9A7C0" w:rsidR="00167C9E" w:rsidRPr="00F231BB" w:rsidRDefault="00411D11" w:rsidP="00EA1711">
            <w:pPr>
              <w:jc w:val="center"/>
              <w:rPr>
                <w:b/>
              </w:rPr>
            </w:pPr>
            <w:r>
              <w:rPr>
                <w:b/>
              </w:rPr>
              <w:t xml:space="preserve">Slenderness </w:t>
            </w:r>
            <w:r w:rsidR="00167C9E">
              <w:rPr>
                <w:b/>
              </w:rPr>
              <w:t>Ratio</w:t>
            </w:r>
            <w:r>
              <w:rPr>
                <w:b/>
              </w:rPr>
              <w:t>(s)</w:t>
            </w:r>
          </w:p>
        </w:tc>
      </w:tr>
      <w:tr w:rsidR="00167C9E" w14:paraId="5DF2FDD3" w14:textId="77777777" w:rsidTr="00F74AE5">
        <w:tc>
          <w:tcPr>
            <w:tcW w:w="7830" w:type="dxa"/>
            <w:vAlign w:val="center"/>
          </w:tcPr>
          <w:p w14:paraId="43219462" w14:textId="4B97B699" w:rsidR="00167C9E" w:rsidRPr="00167C9E" w:rsidRDefault="00BF0D15" w:rsidP="00EA1711">
            <w:pPr>
              <w:spacing w:before="240" w:after="240"/>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m:rPr>
                            <m:sty m:val="p"/>
                          </m:rPr>
                          <w:rPr>
                            <w:rFonts w:ascii="Cambria Math" w:hAnsi="Cambria Math"/>
                          </w:rPr>
                          <m:t>fc</m:t>
                        </m:r>
                      </m:sub>
                    </m:sSub>
                  </m:num>
                  <m:den>
                    <m:sSub>
                      <m:sSubPr>
                        <m:ctrlPr>
                          <w:rPr>
                            <w:rFonts w:ascii="Cambria Math" w:hAnsi="Cambria Math"/>
                          </w:rPr>
                        </m:ctrlPr>
                      </m:sSubPr>
                      <m:e>
                        <m:r>
                          <m:rPr>
                            <m:sty m:val="p"/>
                          </m:rPr>
                          <w:rPr>
                            <w:rFonts w:ascii="Cambria Math" w:hAnsi="Cambria Math"/>
                          </w:rPr>
                          <m:t>2t</m:t>
                        </m:r>
                      </m:e>
                      <m:sub>
                        <m:r>
                          <m:rPr>
                            <m:sty m:val="p"/>
                          </m:rPr>
                          <w:rPr>
                            <w:rFonts w:ascii="Cambria Math" w:hAnsi="Cambria Math"/>
                          </w:rPr>
                          <m:t>fc</m:t>
                        </m:r>
                      </m:sub>
                    </m:sSub>
                  </m:den>
                </m:f>
              </m:oMath>
            </m:oMathPara>
          </w:p>
          <w:p w14:paraId="6A795E6D" w14:textId="60BF7650" w:rsidR="00167C9E" w:rsidRPr="00167C9E" w:rsidRDefault="00BF0D15" w:rsidP="00167C9E">
            <w:pPr>
              <w:spacing w:before="120" w:after="120"/>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f</m:t>
                    </m:r>
                  </m:sub>
                </m:sSub>
                <m:r>
                  <m:rPr>
                    <m:sty m:val="p"/>
                  </m:rPr>
                  <w:rPr>
                    <w:rFonts w:ascii="Cambria Math" w:hAnsi="Cambria Math"/>
                  </w:rPr>
                  <m:t>=Slenderness ratio of compression flange</m:t>
                </m:r>
              </m:oMath>
            </m:oMathPara>
          </w:p>
          <w:p w14:paraId="2352BF96" w14:textId="621020DC" w:rsidR="00167C9E" w:rsidRPr="00167C9E" w:rsidRDefault="00BF0D15" w:rsidP="00167C9E">
            <w:pPr>
              <w:spacing w:before="120" w:after="120"/>
            </w:pPr>
            <m:oMathPara>
              <m:oMathParaPr>
                <m:jc m:val="center"/>
              </m:oMathPara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fc</m:t>
                    </m:r>
                  </m:sub>
                </m:sSub>
                <m:r>
                  <m:rPr>
                    <m:sty m:val="p"/>
                  </m:rPr>
                  <w:rPr>
                    <w:rFonts w:ascii="Cambria Math" w:hAnsi="Cambria Math"/>
                  </w:rPr>
                  <m:t>=Width of compression flange</m:t>
                </m:r>
              </m:oMath>
            </m:oMathPara>
          </w:p>
          <w:p w14:paraId="02946B75" w14:textId="722E39D9" w:rsidR="00167C9E" w:rsidRPr="00837335" w:rsidRDefault="00BF0D15" w:rsidP="00167C9E">
            <w:pPr>
              <w:spacing w:before="120" w:after="12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fc</m:t>
                    </m:r>
                  </m:sub>
                </m:sSub>
                <m:r>
                  <m:rPr>
                    <m:sty m:val="p"/>
                  </m:rPr>
                  <w:rPr>
                    <w:rFonts w:ascii="Cambria Math" w:hAnsi="Cambria Math"/>
                  </w:rPr>
                  <m:t>=Thickness of compression flange</m:t>
                </m:r>
              </m:oMath>
            </m:oMathPara>
          </w:p>
        </w:tc>
      </w:tr>
      <w:tr w:rsidR="00167C9E" w14:paraId="53D5BE71" w14:textId="77777777" w:rsidTr="00F74AE5">
        <w:tc>
          <w:tcPr>
            <w:tcW w:w="7830" w:type="dxa"/>
            <w:vAlign w:val="center"/>
          </w:tcPr>
          <w:p w14:paraId="3783708F" w14:textId="16A6B6DB" w:rsidR="00167C9E" w:rsidRPr="00167C9E" w:rsidRDefault="00BF0D15" w:rsidP="00947562">
            <w:pPr>
              <w:spacing w:before="240" w:after="240"/>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pf</m:t>
                    </m:r>
                  </m:sub>
                </m:sSub>
                <m:r>
                  <m:rPr>
                    <m:sty m:val="p"/>
                  </m:rPr>
                  <w:rPr>
                    <w:rFonts w:ascii="Cambria Math" w:hAnsi="Cambria Math"/>
                  </w:rPr>
                  <m:t>= 0.38</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14C1B8B2" w14:textId="5AD0EDE9" w:rsidR="00167C9E" w:rsidRPr="00167C9E" w:rsidRDefault="00BF0D15" w:rsidP="00167C9E">
            <w:pPr>
              <w:spacing w:before="120" w:after="120"/>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pf</m:t>
                    </m:r>
                  </m:sub>
                </m:sSub>
                <m:r>
                  <m:rPr>
                    <m:sty m:val="p"/>
                  </m:rPr>
                  <w:rPr>
                    <w:rFonts w:ascii="Cambria Math" w:hAnsi="Cambria Math"/>
                  </w:rPr>
                  <m:t>=Limiting slenderness ratio of compact flange</m:t>
                </m:r>
              </m:oMath>
            </m:oMathPara>
          </w:p>
          <w:p w14:paraId="03662562" w14:textId="790C3335" w:rsidR="00167C9E" w:rsidRPr="00167C9E" w:rsidRDefault="00BF0D15" w:rsidP="00167C9E">
            <w:pPr>
              <w:spacing w:before="120" w:after="120"/>
            </w:pPr>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r>
                  <m:rPr>
                    <m:sty m:val="p"/>
                  </m:rPr>
                  <w:rPr>
                    <w:rFonts w:ascii="Cambria Math" w:hAnsi="Cambria Math"/>
                  </w:rPr>
                  <m:t>=Modulus of steel</m:t>
                </m:r>
              </m:oMath>
            </m:oMathPara>
          </w:p>
          <w:p w14:paraId="00B4DC66" w14:textId="64A68894" w:rsidR="00167C9E" w:rsidRPr="00837335" w:rsidRDefault="00BF0D15" w:rsidP="00167C9E">
            <w:pPr>
              <w:spacing w:before="120" w:after="120"/>
            </w:pPr>
            <m:oMathPara>
              <m:oMathParaPr>
                <m:jc m:val="center"/>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yc</m:t>
                    </m:r>
                  </m:sub>
                </m:sSub>
                <m:r>
                  <m:rPr>
                    <m:sty m:val="p"/>
                  </m:rPr>
                  <w:rPr>
                    <w:rFonts w:ascii="Cambria Math" w:hAnsi="Cambria Math"/>
                  </w:rPr>
                  <m:t>=Y</m:t>
                </m:r>
                <m:r>
                  <m:rPr>
                    <m:sty m:val="p"/>
                  </m:rPr>
                  <w:rPr>
                    <w:rFonts w:ascii="Cambria Math" w:hAnsi="Cambria Math" w:cs="Cambria Math"/>
                  </w:rPr>
                  <m:t>i</m:t>
                </m:r>
                <m:r>
                  <m:rPr>
                    <m:sty m:val="p"/>
                  </m:rPr>
                  <w:rPr>
                    <w:rFonts w:ascii="Cambria Math" w:hAnsi="Cambria Math"/>
                  </w:rPr>
                  <m:t>eld strength of compression flange</m:t>
                </m:r>
              </m:oMath>
            </m:oMathPara>
          </w:p>
        </w:tc>
      </w:tr>
      <w:tr w:rsidR="00167C9E" w14:paraId="1FE642EC" w14:textId="77777777" w:rsidTr="00F74AE5">
        <w:tc>
          <w:tcPr>
            <w:tcW w:w="7830" w:type="dxa"/>
            <w:vAlign w:val="center"/>
          </w:tcPr>
          <w:p w14:paraId="6E253AE8" w14:textId="484B9B41" w:rsidR="00167C9E" w:rsidRPr="00167C9E" w:rsidRDefault="00BF0D15" w:rsidP="00167C9E">
            <w:pPr>
              <w:spacing w:before="240" w:after="240"/>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pf</m:t>
                    </m:r>
                  </m:sub>
                </m:sSub>
                <m:r>
                  <m:rPr>
                    <m:sty m:val="p"/>
                  </m:rPr>
                  <w:rPr>
                    <w:rFonts w:ascii="Cambria Math" w:hAnsi="Cambria Math"/>
                  </w:rPr>
                  <m:t>= 0.56</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yr</m:t>
                            </m:r>
                          </m:sub>
                        </m:sSub>
                      </m:den>
                    </m:f>
                  </m:e>
                </m:rad>
              </m:oMath>
            </m:oMathPara>
          </w:p>
          <w:p w14:paraId="2551CEFE" w14:textId="4FC79F7D" w:rsidR="00167C9E" w:rsidRPr="00947562" w:rsidRDefault="00BF0D15" w:rsidP="00411D11">
            <w:pPr>
              <w:spacing w:before="120" w:after="120"/>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rf</m:t>
                    </m:r>
                  </m:sub>
                </m:sSub>
                <m:r>
                  <m:rPr>
                    <m:sty m:val="p"/>
                  </m:rPr>
                  <w:rPr>
                    <w:rFonts w:ascii="Cambria Math" w:hAnsi="Cambria Math"/>
                  </w:rPr>
                  <m:t>=Limiting slenderness ratio of non</m:t>
                </m:r>
                <m:r>
                  <w:ins w:id="201" w:author="John Braley" w:date="2016-11-01T15:42:00Z">
                    <m:rPr>
                      <m:sty m:val="p"/>
                    </m:rPr>
                    <w:rPr>
                      <w:rFonts w:ascii="Cambria Math" w:hAnsi="Cambria Math"/>
                    </w:rPr>
                    <m:t>-</m:t>
                  </w:ins>
                </m:r>
                <m:r>
                  <w:del w:id="202" w:author="John Braley" w:date="2016-11-01T15:42:00Z">
                    <m:rPr>
                      <m:sty m:val="p"/>
                    </m:rPr>
                    <w:rPr>
                      <w:rFonts w:ascii="Cambria Math" w:hAnsi="Cambria Math"/>
                    </w:rPr>
                    <m:t>-</m:t>
                  </w:del>
                </m:r>
                <m:r>
                  <m:rPr>
                    <m:sty m:val="p"/>
                  </m:rPr>
                  <w:rPr>
                    <w:rFonts w:ascii="Cambria Math" w:hAnsi="Cambria Math"/>
                  </w:rPr>
                  <m:t>compact flange</m:t>
                </m:r>
              </m:oMath>
            </m:oMathPara>
          </w:p>
          <w:p w14:paraId="4E7EB1BA" w14:textId="77777777" w:rsidR="00167C9E" w:rsidRPr="00704BB5" w:rsidRDefault="00BF0D15" w:rsidP="00411D11">
            <w:pPr>
              <w:spacing w:before="120" w:after="120"/>
            </w:pPr>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r>
                  <m:rPr>
                    <m:sty m:val="p"/>
                  </m:rPr>
                  <w:rPr>
                    <w:rFonts w:ascii="Cambria Math" w:hAnsi="Cambria Math"/>
                  </w:rPr>
                  <m:t>=Modulus of steel</m:t>
                </m:r>
              </m:oMath>
            </m:oMathPara>
          </w:p>
          <w:p w14:paraId="4AD18E39" w14:textId="2B6762B9" w:rsidR="00167C9E" w:rsidRPr="00167C9E" w:rsidRDefault="00BF0D15" w:rsidP="00411D11">
            <w:pPr>
              <w:spacing w:before="120" w:after="120"/>
              <w:ind w:left="-29"/>
              <w:jc w:val="center"/>
            </w:pPr>
            <m:oMathPara>
              <m:oMathParaPr>
                <m:jc m:val="center"/>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yr</m:t>
                    </m:r>
                  </m:sub>
                </m:sSub>
                <m:r>
                  <m:rPr>
                    <m:sty m:val="p"/>
                  </m:rPr>
                  <w:rPr>
                    <w:rFonts w:ascii="Cambria Math" w:hAnsi="Cambria Math"/>
                  </w:rPr>
                  <m:t xml:space="preserve">=Compression flange stress nominal yielding= </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0.7</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yc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yw</m:t>
                            </m:r>
                          </m:sub>
                        </m:sSub>
                      </m:e>
                    </m:d>
                  </m:e>
                </m:func>
                <m:r>
                  <m:rPr>
                    <m:sty m:val="p"/>
                  </m:rPr>
                  <w:rPr>
                    <w:rFonts w:ascii="Cambria Math" w:hAnsi="Cambria Math"/>
                  </w:rPr>
                  <m:t>&gt;0.5</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yc</m:t>
                    </m:r>
                  </m:sub>
                </m:sSub>
              </m:oMath>
            </m:oMathPara>
          </w:p>
          <w:p w14:paraId="762470F7" w14:textId="4A27F37A" w:rsidR="00411D11" w:rsidRPr="00167C9E" w:rsidRDefault="00BF0D15" w:rsidP="00167C9E">
            <w:pPr>
              <w:spacing w:before="120" w:after="240"/>
              <w:ind w:left="436"/>
            </w:pPr>
            <m:oMathPara>
              <m:oMathParaPr>
                <m:jc m:val="center"/>
              </m:oMathParaPr>
              <m:oMath>
                <m:sSub>
                  <m:sSubPr>
                    <m:ctrlPr>
                      <w:rPr>
                        <w:rFonts w:ascii="Cambria Math" w:hAnsi="Cambria Math"/>
                      </w:rPr>
                    </m:ctrlPr>
                  </m:sSubPr>
                  <m:e>
                    <m:r>
                      <m:rPr>
                        <m:sty m:val="p"/>
                      </m:rPr>
                      <w:rPr>
                        <w:rFonts w:ascii="Cambria Math" w:hAnsi="Cambria Math"/>
                      </w:rPr>
                      <m:t>F</m:t>
                    </m:r>
                  </m:e>
                  <m:sub>
                    <m:r>
                      <w:rPr>
                        <w:rFonts w:ascii="Cambria Math" w:hAnsi="Cambria Math"/>
                      </w:rPr>
                      <m:t>yw</m:t>
                    </m:r>
                  </m:sub>
                </m:sSub>
                <m:r>
                  <m:rPr>
                    <m:sty m:val="p"/>
                  </m:rPr>
                  <w:rPr>
                    <w:rFonts w:ascii="Cambria Math" w:hAnsi="Cambria Math"/>
                  </w:rPr>
                  <m:t>=Yield strength of web</m:t>
                </m:r>
              </m:oMath>
            </m:oMathPara>
          </w:p>
        </w:tc>
      </w:tr>
    </w:tbl>
    <w:p w14:paraId="6367D201" w14:textId="77777777" w:rsidR="00947562" w:rsidRPr="00947562" w:rsidRDefault="00947562" w:rsidP="00947562">
      <w:pPr>
        <w:pStyle w:val="ListParagraph"/>
      </w:pPr>
    </w:p>
    <w:p w14:paraId="48061751" w14:textId="369C9132" w:rsidR="00411D11" w:rsidRDefault="00411D11" w:rsidP="00411D11">
      <w:pPr>
        <w:ind w:left="720"/>
      </w:pPr>
      <w:r>
        <w:t xml:space="preserve">The FLB resistance for a compact and non-compact compression flange is given by Equations 26 and 27, respectively. </w:t>
      </w:r>
    </w:p>
    <w:tbl>
      <w:tblPr>
        <w:tblStyle w:val="TableGrid"/>
        <w:tblW w:w="86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573"/>
      </w:tblGrid>
      <w:tr w:rsidR="00411D11" w14:paraId="1F19FDD7" w14:textId="77777777" w:rsidTr="00EA1711">
        <w:trPr>
          <w:trHeight w:val="795"/>
        </w:trPr>
        <w:tc>
          <w:tcPr>
            <w:tcW w:w="8067" w:type="dxa"/>
            <w:vAlign w:val="center"/>
          </w:tcPr>
          <w:p w14:paraId="1D8D0843" w14:textId="20E8BF7D" w:rsidR="00411D11" w:rsidRPr="00F74AE5" w:rsidRDefault="00BF0D15" w:rsidP="00EA1711">
            <w:pPr>
              <w:spacing w:before="240" w:after="240"/>
              <w:jc w:val="center"/>
              <w:rPr>
                <w:i/>
              </w:rPr>
            </w:pPr>
            <m:oMath>
              <m:sSub>
                <m:sSubPr>
                  <m:ctrlPr>
                    <w:rPr>
                      <w:rFonts w:ascii="Cambria Math" w:hAnsi="Cambria Math"/>
                      <w:i/>
                    </w:rPr>
                  </m:ctrlPr>
                </m:sSubPr>
                <m:e>
                  <m:r>
                    <w:rPr>
                      <w:rFonts w:ascii="Cambria Math" w:hAnsi="Cambria Math"/>
                    </w:rPr>
                    <m:t>F</m:t>
                  </m:r>
                </m:e>
                <m:sub>
                  <m:r>
                    <w:rPr>
                      <w:rFonts w:ascii="Cambria Math" w:hAnsi="Cambria Math"/>
                    </w:rPr>
                    <m:t>LB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r>
                <w:rPr>
                  <w:rFonts w:ascii="Cambria Math" w:hAnsi="Cambria Math"/>
                </w:rPr>
                <m:t xml:space="preserve">       if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pf</m:t>
                  </m:r>
                </m:sub>
              </m:sSub>
              <m:r>
                <w:rPr>
                  <w:rFonts w:ascii="Cambria Math" w:hAnsi="Cambria Math"/>
                </w:rPr>
                <m:t xml:space="preserve">  (Compact)</m:t>
              </m:r>
            </m:oMath>
            <w:r w:rsidR="00411D11" w:rsidRPr="00F74AE5">
              <w:rPr>
                <w:i/>
              </w:rPr>
              <w:t xml:space="preserve"> </w:t>
            </w:r>
          </w:p>
        </w:tc>
        <w:tc>
          <w:tcPr>
            <w:tcW w:w="573" w:type="dxa"/>
            <w:vAlign w:val="center"/>
          </w:tcPr>
          <w:p w14:paraId="4682B301" w14:textId="7146335C" w:rsidR="00411D11" w:rsidRDefault="00411D11" w:rsidP="00EA1711">
            <w:pPr>
              <w:spacing w:before="240" w:after="240"/>
              <w:jc w:val="center"/>
            </w:pPr>
            <w:r>
              <w:t>(2</w:t>
            </w:r>
            <w:r w:rsidR="00F74AE5">
              <w:t>6</w:t>
            </w:r>
            <w:r>
              <w:t>)</w:t>
            </w:r>
          </w:p>
        </w:tc>
      </w:tr>
      <w:tr w:rsidR="00411D11" w14:paraId="0AE8D646" w14:textId="77777777" w:rsidTr="00EA1711">
        <w:trPr>
          <w:trHeight w:val="795"/>
        </w:trPr>
        <w:tc>
          <w:tcPr>
            <w:tcW w:w="8067" w:type="dxa"/>
            <w:vAlign w:val="center"/>
          </w:tcPr>
          <w:p w14:paraId="432BD7BA" w14:textId="7370696A" w:rsidR="00411D11" w:rsidRPr="00F74AE5" w:rsidRDefault="00BF0D15" w:rsidP="00EA1711">
            <w:pPr>
              <w:spacing w:before="240" w:after="240"/>
              <w:jc w:val="center"/>
              <w:rPr>
                <w:rFonts w:ascii="Calibri" w:eastAsia="Calibri" w:hAnsi="Calibri"/>
                <w:i/>
              </w:rPr>
            </w:pPr>
            <m:oMath>
              <m:sSub>
                <m:sSubPr>
                  <m:ctrlPr>
                    <w:rPr>
                      <w:rFonts w:ascii="Cambria Math" w:hAnsi="Cambria Math"/>
                      <w:i/>
                    </w:rPr>
                  </m:ctrlPr>
                </m:sSubPr>
                <m:e>
                  <m:r>
                    <w:rPr>
                      <w:rFonts w:ascii="Cambria Math" w:hAnsi="Cambria Math"/>
                    </w:rPr>
                    <m:t>F</m:t>
                  </m:r>
                </m:e>
                <m:sub>
                  <m:r>
                    <w:rPr>
                      <w:rFonts w:ascii="Cambria Math" w:hAnsi="Cambria Math"/>
                    </w:rPr>
                    <m:t>LB</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yr</m:t>
                                  </m:r>
                                </m:sub>
                              </m:sSub>
                            </m:num>
                            <m:den>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pf</m:t>
                                  </m:r>
                                </m:sub>
                              </m:sSub>
                            </m:num>
                            <m:den>
                              <m:sSub>
                                <m:sSubPr>
                                  <m:ctrlPr>
                                    <w:rPr>
                                      <w:rFonts w:ascii="Cambria Math" w:hAnsi="Cambria Math"/>
                                      <w:i/>
                                    </w:rPr>
                                  </m:ctrlPr>
                                </m:sSubPr>
                                <m:e>
                                  <m:r>
                                    <w:rPr>
                                      <w:rFonts w:ascii="Cambria Math" w:hAnsi="Cambria Math"/>
                                    </w:rPr>
                                    <m:t>λ</m:t>
                                  </m:r>
                                </m:e>
                                <m:sub>
                                  <m:r>
                                    <w:rPr>
                                      <w:rFonts w:ascii="Cambria Math" w:hAnsi="Cambria Math"/>
                                    </w:rPr>
                                    <m:t>rf</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λ</m:t>
                                  </m:r>
                                </m:e>
                                <m:sub>
                                  <m:r>
                                    <w:rPr>
                                      <w:rFonts w:ascii="Cambria Math" w:hAnsi="Cambria Math"/>
                                    </w:rPr>
                                    <m:t>pf</m:t>
                                  </m:r>
                                </m:sub>
                              </m:sSub>
                            </m:den>
                          </m:f>
                        </m:e>
                      </m:d>
                    </m:e>
                  </m:d>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r>
                <w:rPr>
                  <w:rFonts w:ascii="Cambria Math" w:hAnsi="Cambria Math"/>
                </w:rPr>
                <m:t xml:space="preserve">      if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&gt; </m:t>
              </m:r>
              <m:sSub>
                <m:sSubPr>
                  <m:ctrlPr>
                    <w:rPr>
                      <w:rFonts w:ascii="Cambria Math" w:hAnsi="Cambria Math"/>
                      <w:i/>
                    </w:rPr>
                  </m:ctrlPr>
                </m:sSubPr>
                <m:e>
                  <m:r>
                    <w:rPr>
                      <w:rFonts w:ascii="Cambria Math" w:hAnsi="Cambria Math"/>
                    </w:rPr>
                    <m:t>λ</m:t>
                  </m:r>
                </m:e>
                <m:sub>
                  <m:r>
                    <w:rPr>
                      <w:rFonts w:ascii="Cambria Math" w:hAnsi="Cambria Math"/>
                    </w:rPr>
                    <m:t>pf</m:t>
                  </m:r>
                </m:sub>
              </m:sSub>
              <m:r>
                <w:rPr>
                  <w:rFonts w:ascii="Cambria Math" w:hAnsi="Cambria Math"/>
                </w:rPr>
                <m:t xml:space="preserve">  (Non-Compact)  </m:t>
              </m:r>
            </m:oMath>
            <w:r w:rsidR="00411D11" w:rsidRPr="00F74AE5">
              <w:rPr>
                <w:rFonts w:ascii="Calibri" w:eastAsia="Calibri" w:hAnsi="Calibri"/>
                <w:i/>
              </w:rPr>
              <w:t xml:space="preserve"> </w:t>
            </w:r>
          </w:p>
        </w:tc>
        <w:tc>
          <w:tcPr>
            <w:tcW w:w="573" w:type="dxa"/>
            <w:vAlign w:val="center"/>
          </w:tcPr>
          <w:p w14:paraId="03FFE460" w14:textId="32437492" w:rsidR="00411D11" w:rsidRDefault="00411D11" w:rsidP="00EA1711">
            <w:pPr>
              <w:spacing w:before="240" w:after="240"/>
              <w:jc w:val="center"/>
            </w:pPr>
            <w:r>
              <w:t>(2</w:t>
            </w:r>
            <w:r w:rsidR="00F74AE5">
              <w:t>7</w:t>
            </w:r>
            <w:r>
              <w:t>)</w:t>
            </w:r>
          </w:p>
        </w:tc>
      </w:tr>
    </w:tbl>
    <w:p w14:paraId="2F7B0574" w14:textId="7BF2650D" w:rsidR="00411D11" w:rsidRDefault="00411D11" w:rsidP="00411D11">
      <w:pPr>
        <w:ind w:left="720"/>
      </w:pPr>
    </w:p>
    <w:p w14:paraId="48AEA9F2" w14:textId="53058DA7" w:rsidR="00F74AE5" w:rsidRDefault="00F74AE5" w:rsidP="00F74AE5">
      <w:pPr>
        <w:pStyle w:val="Heading5"/>
        <w:numPr>
          <w:ilvl w:val="0"/>
          <w:numId w:val="24"/>
        </w:numPr>
      </w:pPr>
      <w:r>
        <w:t xml:space="preserve">Determine the </w:t>
      </w:r>
      <w:r w:rsidR="00F25B3F">
        <w:t>lateral torsional buckling resistance of the compression flange</w:t>
      </w:r>
      <w:r>
        <w:t xml:space="preserve"> (F</w:t>
      </w:r>
      <w:r w:rsidRPr="00F74AE5">
        <w:rPr>
          <w:vertAlign w:val="subscript"/>
        </w:rPr>
        <w:t>L</w:t>
      </w:r>
      <w:r w:rsidR="00F25B3F">
        <w:rPr>
          <w:vertAlign w:val="subscript"/>
        </w:rPr>
        <w:t>T</w:t>
      </w:r>
      <w:r>
        <w:t>) per AASHTO 6.10.8.2.</w:t>
      </w:r>
      <w:r w:rsidR="00F25B3F">
        <w:t>3</w:t>
      </w:r>
      <w:r>
        <w:t>.</w:t>
      </w:r>
    </w:p>
    <w:p w14:paraId="171825F3" w14:textId="511BC6C0" w:rsidR="00F25B3F" w:rsidRPr="00F25B3F" w:rsidRDefault="00F25B3F" w:rsidP="003850C9">
      <w:pPr>
        <w:ind w:left="720"/>
        <w:jc w:val="both"/>
      </w:pPr>
      <w:r>
        <w:t xml:space="preserve">The </w:t>
      </w:r>
      <w:commentRangeStart w:id="203"/>
      <w:r>
        <w:t xml:space="preserve">calculation of the LTB </w:t>
      </w:r>
      <w:commentRangeEnd w:id="203"/>
      <w:r w:rsidR="003850C9">
        <w:rPr>
          <w:rStyle w:val="CommentReference"/>
        </w:rPr>
        <w:commentReference w:id="203"/>
      </w:r>
      <w:r>
        <w:t>resistance of the compression flange differs depending on whether the unbraced length of the compression flange is compact, non-compact or slender. The limits for compact unbraced length (</w:t>
      </w:r>
      <w:proofErr w:type="spellStart"/>
      <w:proofErr w:type="gramStart"/>
      <w:r w:rsidRPr="00F25B3F">
        <w:t>L</w:t>
      </w:r>
      <w:r>
        <w:rPr>
          <w:vertAlign w:val="subscript"/>
        </w:rPr>
        <w:t>p</w:t>
      </w:r>
      <w:proofErr w:type="spellEnd"/>
      <w:proofErr w:type="gramEnd"/>
      <w:r>
        <w:t>) and non-compact unbraced length (</w:t>
      </w:r>
      <w:proofErr w:type="spellStart"/>
      <w:r w:rsidRPr="00F25B3F">
        <w:t>L</w:t>
      </w:r>
      <w:r>
        <w:rPr>
          <w:vertAlign w:val="subscript"/>
        </w:rPr>
        <w:t>r</w:t>
      </w:r>
      <w:proofErr w:type="spellEnd"/>
      <w:r>
        <w:t xml:space="preserve">) </w:t>
      </w:r>
      <w:r w:rsidRPr="00F25B3F">
        <w:t>are</w:t>
      </w:r>
      <w:r>
        <w:t xml:space="preserve"> given in Table X. </w:t>
      </w:r>
    </w:p>
    <w:tbl>
      <w:tblPr>
        <w:tblStyle w:val="TableGrid"/>
        <w:tblW w:w="7830" w:type="dxa"/>
        <w:tblInd w:w="1165" w:type="dxa"/>
        <w:tblLook w:val="04A0" w:firstRow="1" w:lastRow="0" w:firstColumn="1" w:lastColumn="0" w:noHBand="0" w:noVBand="1"/>
      </w:tblPr>
      <w:tblGrid>
        <w:gridCol w:w="7830"/>
      </w:tblGrid>
      <w:tr w:rsidR="00F25B3F" w:rsidRPr="00F231BB" w14:paraId="29671A90" w14:textId="77777777" w:rsidTr="00EA1711">
        <w:tc>
          <w:tcPr>
            <w:tcW w:w="7830" w:type="dxa"/>
            <w:vAlign w:val="center"/>
          </w:tcPr>
          <w:p w14:paraId="72D9D256" w14:textId="44B1E248" w:rsidR="00F25B3F" w:rsidRPr="00F231BB" w:rsidRDefault="00F25B3F" w:rsidP="00EA1711">
            <w:pPr>
              <w:jc w:val="center"/>
              <w:rPr>
                <w:b/>
              </w:rPr>
            </w:pPr>
            <w:r>
              <w:rPr>
                <w:b/>
              </w:rPr>
              <w:t>Limits for Compact and Non-Compact Unbraced Length</w:t>
            </w:r>
          </w:p>
        </w:tc>
      </w:tr>
      <w:tr w:rsidR="00F25B3F" w14:paraId="6B408E45" w14:textId="77777777" w:rsidTr="00EA1711">
        <w:tc>
          <w:tcPr>
            <w:tcW w:w="7830" w:type="dxa"/>
            <w:vAlign w:val="center"/>
          </w:tcPr>
          <w:p w14:paraId="7372E0C0" w14:textId="2E203565" w:rsidR="00F25B3F" w:rsidRPr="00167C9E" w:rsidRDefault="00BF0D15" w:rsidP="00EA1711">
            <w:pPr>
              <w:spacing w:before="240" w:after="240"/>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r>
                  <m:rPr>
                    <m:sty m:val="p"/>
                  </m:rPr>
                  <w:rPr>
                    <w:rFonts w:ascii="Cambria Math" w:hAnsi="Cambria Math"/>
                  </w:rPr>
                  <m:t>= 1.0</m:t>
                </m:r>
                <m:sSub>
                  <m:sSubPr>
                    <m:ctrlPr>
                      <w:rPr>
                        <w:rFonts w:ascii="Cambria Math" w:hAnsi="Cambria Math"/>
                      </w:rPr>
                    </m:ctrlPr>
                  </m:sSubPr>
                  <m:e>
                    <m:r>
                      <w:rPr>
                        <w:rFonts w:ascii="Cambria Math" w:hAnsi="Cambria Math"/>
                      </w:rPr>
                      <m:t xml:space="preserve"> r</m:t>
                    </m:r>
                  </m:e>
                  <m:sub>
                    <m:r>
                      <w:rPr>
                        <w:rFonts w:ascii="Cambria Math" w:hAnsi="Cambria Math"/>
                      </w:rPr>
                      <m:t>t</m:t>
                    </m:r>
                  </m:sub>
                </m:sSub>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192508CF" w14:textId="7E885152" w:rsidR="00F25B3F" w:rsidRPr="00167C9E" w:rsidRDefault="00BF0D15" w:rsidP="00EA1711">
            <w:pPr>
              <w:spacing w:before="120" w:after="120"/>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r>
                  <m:rPr>
                    <m:sty m:val="p"/>
                  </m:rPr>
                  <w:rPr>
                    <w:rFonts w:ascii="Cambria Math" w:hAnsi="Cambria Math"/>
                  </w:rPr>
                  <m:t>=Limit for compact unbraced length</m:t>
                </m:r>
              </m:oMath>
            </m:oMathPara>
          </w:p>
          <w:p w14:paraId="05667390" w14:textId="77777777" w:rsidR="00F25B3F" w:rsidRPr="00EA1711" w:rsidRDefault="00BF0D15" w:rsidP="00EA1711">
            <w:pPr>
              <w:spacing w:before="120" w:after="12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=effective radius of gyration for lateral torsional buckling</m:t>
                </m:r>
              </m:oMath>
            </m:oMathPara>
          </w:p>
          <w:p w14:paraId="051755BB" w14:textId="4614EDFF" w:rsidR="00EA1711" w:rsidRPr="00837335" w:rsidRDefault="00BF0D15" w:rsidP="00EA1711">
            <w:pPr>
              <w:spacing w:before="120" w:after="12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sub/>
                    </m:sSub>
                  </m:num>
                  <m:den>
                    <m:rad>
                      <m:radPr>
                        <m:degHide m:val="1"/>
                        <m:ctrlPr>
                          <w:rPr>
                            <w:rFonts w:ascii="Cambria Math" w:hAnsi="Cambria Math"/>
                            <w:i/>
                          </w:rPr>
                        </m:ctrlPr>
                      </m:radPr>
                      <m:deg/>
                      <m:e>
                        <m:r>
                          <w:rPr>
                            <w:rFonts w:ascii="Cambria Math" w:hAnsi="Cambria Math"/>
                          </w:rPr>
                          <m:t>12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sub/>
                                </m:sSub>
                                <m:sSub>
                                  <m:sSubPr>
                                    <m:ctrlPr>
                                      <w:rPr>
                                        <w:rFonts w:ascii="Cambria Math" w:hAnsi="Cambria Math"/>
                                        <w:i/>
                                      </w:rPr>
                                    </m:ctrlPr>
                                  </m:sSubPr>
                                  <m:e/>
                                  <m:sub/>
                                </m:sSub>
                              </m:num>
                              <m:den>
                                <m:sSub>
                                  <m:sSubPr>
                                    <m:ctrlPr>
                                      <w:rPr>
                                        <w:rFonts w:ascii="Cambria Math" w:hAnsi="Cambria Math"/>
                                        <w:i/>
                                      </w:rPr>
                                    </m:ctrlPr>
                                  </m:sSubPr>
                                  <m:e/>
                                  <m:sub/>
                                </m:sSub>
                                <m:sSub>
                                  <m:sSubPr>
                                    <m:ctrlPr>
                                      <w:rPr>
                                        <w:rFonts w:ascii="Cambria Math" w:hAnsi="Cambria Math"/>
                                        <w:i/>
                                      </w:rPr>
                                    </m:ctrlPr>
                                  </m:sSubPr>
                                  <m:e/>
                                  <m:sub/>
                                </m:sSub>
                              </m:den>
                            </m:f>
                          </m:e>
                        </m:d>
                      </m:e>
                    </m:rad>
                    <m:r>
                      <m:rPr>
                        <m:sty m:val="p"/>
                      </m:rPr>
                      <w:rPr>
                        <w:rStyle w:val="CommentReference"/>
                        <w:rFonts w:eastAsiaTheme="minorHAnsi" w:cstheme="minorBidi"/>
                      </w:rPr>
                      <w:commentReference w:id="204"/>
                    </m:r>
                  </m:den>
                </m:f>
              </m:oMath>
            </m:oMathPara>
          </w:p>
        </w:tc>
      </w:tr>
      <w:tr w:rsidR="00F25B3F" w14:paraId="6537AD5E" w14:textId="77777777" w:rsidTr="00EA1711">
        <w:tc>
          <w:tcPr>
            <w:tcW w:w="7830" w:type="dxa"/>
            <w:vAlign w:val="center"/>
          </w:tcPr>
          <w:p w14:paraId="3DFAC3AA" w14:textId="24D8D997" w:rsidR="00EA1711" w:rsidRPr="00167C9E" w:rsidRDefault="00BF0D15" w:rsidP="00EA1711">
            <w:pPr>
              <w:spacing w:before="240" w:after="240"/>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r>
                  <m:rPr>
                    <m:sty m:val="p"/>
                  </m:rPr>
                  <w:rPr>
                    <w:rFonts w:ascii="Cambria Math" w:hAnsi="Cambria Math"/>
                  </w:rPr>
                  <m:t xml:space="preserve">= π </m:t>
                </m:r>
                <m:sSub>
                  <m:sSubPr>
                    <m:ctrlPr>
                      <w:rPr>
                        <w:rFonts w:ascii="Cambria Math" w:hAnsi="Cambria Math"/>
                      </w:rPr>
                    </m:ctrlPr>
                  </m:sSubPr>
                  <m:e>
                    <m:r>
                      <w:rPr>
                        <w:rFonts w:ascii="Cambria Math" w:hAnsi="Cambria Math"/>
                      </w:rPr>
                      <m:t>r</m:t>
                    </m:r>
                  </m:e>
                  <m:sub>
                    <m:r>
                      <w:rPr>
                        <w:rFonts w:ascii="Cambria Math" w:hAnsi="Cambria Math"/>
                      </w:rPr>
                      <m:t>t</m:t>
                    </m:r>
                  </m:sub>
                </m:sSub>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560A53A4" w14:textId="0515FE5E" w:rsidR="00F25B3F" w:rsidRPr="00EA1711" w:rsidRDefault="00BF0D15" w:rsidP="00EA1711">
            <w:pPr>
              <w:spacing w:before="120" w:after="120"/>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r>
                  <m:rPr>
                    <m:sty m:val="p"/>
                  </m:rPr>
                  <w:rPr>
                    <w:rFonts w:ascii="Cambria Math" w:hAnsi="Cambria Math"/>
                  </w:rPr>
                  <m:t>=Limit for non-compact unbraced length</m:t>
                </m:r>
              </m:oMath>
            </m:oMathPara>
          </w:p>
        </w:tc>
      </w:tr>
    </w:tbl>
    <w:p w14:paraId="1D1BA5A7" w14:textId="77777777" w:rsidR="00F74AE5" w:rsidRPr="00411D11" w:rsidRDefault="00F74AE5" w:rsidP="00411D11">
      <w:pPr>
        <w:ind w:left="720"/>
      </w:pPr>
    </w:p>
    <w:p w14:paraId="39F16F30" w14:textId="77777777" w:rsidR="00E91022" w:rsidRPr="00EF7862" w:rsidRDefault="00E91022" w:rsidP="006D6FAD">
      <w:pPr>
        <w:jc w:val="both"/>
      </w:pPr>
    </w:p>
    <w:p w14:paraId="2E9764E9" w14:textId="4507046F" w:rsidR="00EF7862" w:rsidRDefault="00EF7862" w:rsidP="00837335">
      <w:pPr>
        <w:pStyle w:val="Heading4"/>
      </w:pPr>
      <w:r>
        <w:t>Service II</w:t>
      </w:r>
    </w:p>
    <w:p w14:paraId="591FA8B1" w14:textId="06F7A43D" w:rsidR="00EF7862" w:rsidRDefault="007E00CC" w:rsidP="006D6FAD">
      <w:pPr>
        <w:jc w:val="both"/>
      </w:pPr>
      <w:r>
        <w:t xml:space="preserve">Flexural resistance for the Service II limit state is determined per the provisions of AASHTO LRFD Article 6.10.4. Equations </w:t>
      </w:r>
      <w:r w:rsidR="00DD592B">
        <w:t>X</w:t>
      </w:r>
      <w:r>
        <w:t xml:space="preserve"> and </w:t>
      </w:r>
      <w:r w:rsidR="00DD592B">
        <w:t>X</w:t>
      </w:r>
      <w:r>
        <w:t xml:space="preserve"> are used to determine the flexural resistance for the Service II limit state.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E00CC" w14:paraId="3D94E71F" w14:textId="77777777" w:rsidTr="00704BB5">
        <w:trPr>
          <w:trHeight w:val="795"/>
        </w:trPr>
        <w:tc>
          <w:tcPr>
            <w:tcW w:w="8730" w:type="dxa"/>
            <w:vAlign w:val="center"/>
          </w:tcPr>
          <w:p w14:paraId="6BC9BA02" w14:textId="242454E0" w:rsidR="007E00CC" w:rsidRDefault="00BF0D15" w:rsidP="00704BB5">
            <w:pPr>
              <w:spacing w:before="120"/>
              <w:jc w:val="cente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(for top and bottom steel flange of composite sections)</m:t>
                </m:r>
              </m:oMath>
            </m:oMathPara>
          </w:p>
        </w:tc>
        <w:tc>
          <w:tcPr>
            <w:tcW w:w="630" w:type="dxa"/>
            <w:vAlign w:val="center"/>
          </w:tcPr>
          <w:p w14:paraId="34F1DC15" w14:textId="78F14B58" w:rsidR="007E00CC" w:rsidRDefault="007E00CC" w:rsidP="000D66D9">
            <w:pPr>
              <w:jc w:val="center"/>
            </w:pPr>
            <w:r>
              <w:t>(</w:t>
            </w:r>
            <w:r w:rsidR="00DD592B">
              <w:t>X</w:t>
            </w:r>
            <w:r>
              <w:t>)</w:t>
            </w:r>
          </w:p>
        </w:tc>
      </w:tr>
      <w:tr w:rsidR="007E00CC" w14:paraId="56A9692F" w14:textId="77777777" w:rsidTr="00704BB5">
        <w:trPr>
          <w:trHeight w:val="795"/>
        </w:trPr>
        <w:tc>
          <w:tcPr>
            <w:tcW w:w="8730" w:type="dxa"/>
            <w:vAlign w:val="center"/>
          </w:tcPr>
          <w:p w14:paraId="147373C5" w14:textId="4F9A9AA2" w:rsidR="007E00CC" w:rsidRPr="007E00CC" w:rsidRDefault="00BF0D15" w:rsidP="00704BB5">
            <w:pPr>
              <w:spacing w:before="120"/>
              <w:jc w:val="cente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0.80</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(for both steel flange of non-composite sections)</m:t>
                </m:r>
              </m:oMath>
            </m:oMathPara>
          </w:p>
        </w:tc>
        <w:tc>
          <w:tcPr>
            <w:tcW w:w="630" w:type="dxa"/>
            <w:vAlign w:val="center"/>
          </w:tcPr>
          <w:p w14:paraId="2C2D0870" w14:textId="621FE40B" w:rsidR="007E00CC" w:rsidRDefault="007E00CC" w:rsidP="000D66D9">
            <w:pPr>
              <w:jc w:val="center"/>
            </w:pPr>
            <w:r>
              <w:t>(</w:t>
            </w:r>
            <w:r w:rsidR="00DD592B">
              <w:t>X</w:t>
            </w:r>
            <w:r>
              <w:t>)</w:t>
            </w:r>
          </w:p>
        </w:tc>
      </w:tr>
      <w:tr w:rsidR="007E00CC" w14:paraId="4153FE02" w14:textId="77777777" w:rsidTr="00704BB5">
        <w:trPr>
          <w:trHeight w:val="795"/>
        </w:trPr>
        <w:tc>
          <w:tcPr>
            <w:tcW w:w="8730" w:type="dxa"/>
            <w:vAlign w:val="center"/>
          </w:tcPr>
          <w:p w14:paraId="724F3595" w14:textId="77777777" w:rsidR="007E00CC" w:rsidRDefault="007E00CC" w:rsidP="000D66D9">
            <w:pPr>
              <w:spacing w:after="120"/>
              <w:ind w:left="-12"/>
              <w:rPr>
                <w:i/>
              </w:rPr>
            </w:pPr>
            <w:r w:rsidRPr="00386124">
              <w:rPr>
                <w:i/>
              </w:rPr>
              <w:t>Where,</w:t>
            </w:r>
          </w:p>
          <w:p w14:paraId="3C350844" w14:textId="639313A8" w:rsidR="007E00CC" w:rsidRPr="007E00CC" w:rsidRDefault="00BF0D15" w:rsidP="00704BB5">
            <w:pPr>
              <w:spacing w:after="120"/>
              <w:ind w:left="436" w:hanging="450"/>
              <w:rPr>
                <w:i/>
              </w:rPr>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7E00CC" w:rsidRPr="00386124">
              <w:rPr>
                <w:i/>
              </w:rPr>
              <w:t xml:space="preserve"> = </w:t>
            </w:r>
            <w:r w:rsidR="007E00CC">
              <w:rPr>
                <w:i/>
              </w:rPr>
              <w:t xml:space="preserve">Hybrid factor as specified in AASHTO Article 6.10.1.10.1 (for sections with differing yield strength) </w:t>
            </w:r>
          </w:p>
        </w:tc>
        <w:tc>
          <w:tcPr>
            <w:tcW w:w="630" w:type="dxa"/>
            <w:vAlign w:val="center"/>
          </w:tcPr>
          <w:p w14:paraId="598AEA86" w14:textId="534BB8A0" w:rsidR="007E00CC" w:rsidRDefault="007E00CC" w:rsidP="000D66D9">
            <w:pPr>
              <w:jc w:val="center"/>
            </w:pPr>
          </w:p>
        </w:tc>
      </w:tr>
    </w:tbl>
    <w:p w14:paraId="568C4094" w14:textId="77777777" w:rsidR="007E00CC" w:rsidRDefault="007E00CC" w:rsidP="006D6FAD">
      <w:pPr>
        <w:ind w:left="-1080"/>
        <w:jc w:val="both"/>
      </w:pPr>
    </w:p>
    <w:p w14:paraId="0694F9DB" w14:textId="52470C67" w:rsidR="00EF7862" w:rsidRDefault="00EF7862" w:rsidP="00837335">
      <w:pPr>
        <w:pStyle w:val="Heading4"/>
      </w:pPr>
      <w:r>
        <w:t>Shear</w:t>
      </w:r>
    </w:p>
    <w:p w14:paraId="6CC9B413" w14:textId="699567CA" w:rsidR="00CD0C98" w:rsidRDefault="00CD0C98" w:rsidP="00CD0C98"/>
    <w:p w14:paraId="727DBBA5" w14:textId="2DB0D628" w:rsidR="00A14BC9" w:rsidRDefault="00A14BC9" w:rsidP="00837335">
      <w:pPr>
        <w:pStyle w:val="Heading3"/>
      </w:pPr>
      <w:r>
        <w:t>LFR</w:t>
      </w:r>
    </w:p>
    <w:p w14:paraId="34F3D32E" w14:textId="77777777" w:rsidR="00A14BC9" w:rsidRDefault="00A14BC9" w:rsidP="00837335">
      <w:pPr>
        <w:pStyle w:val="Heading4"/>
      </w:pPr>
      <w:r>
        <w:t>Strength I - Positive Flexure of Composite Section</w:t>
      </w:r>
    </w:p>
    <w:p w14:paraId="620D2BA7" w14:textId="77777777" w:rsidR="00A14BC9" w:rsidRDefault="00A14BC9" w:rsidP="00837335">
      <w:pPr>
        <w:pStyle w:val="Heading4"/>
      </w:pPr>
      <w:r>
        <w:t>Strength I - Negative Flexure of Composite &amp; Non-Composite section</w:t>
      </w:r>
    </w:p>
    <w:p w14:paraId="63B69330" w14:textId="50953D54" w:rsidR="00A14BC9" w:rsidRDefault="00A14BC9" w:rsidP="00837335">
      <w:pPr>
        <w:pStyle w:val="Heading4"/>
      </w:pPr>
      <w:r>
        <w:t>Service II</w:t>
      </w:r>
    </w:p>
    <w:p w14:paraId="2F1A1626" w14:textId="77777777" w:rsidR="00A14BC9" w:rsidRDefault="00A14BC9" w:rsidP="00837335">
      <w:pPr>
        <w:pStyle w:val="Heading4"/>
      </w:pPr>
      <w:r>
        <w:t>Shear</w:t>
      </w:r>
    </w:p>
    <w:p w14:paraId="1C240962" w14:textId="110E2B93" w:rsidR="008C6A80" w:rsidRDefault="008C6A80" w:rsidP="00CD0C98">
      <w:pPr>
        <w:pStyle w:val="Heading1"/>
        <w:numPr>
          <w:ilvl w:val="0"/>
          <w:numId w:val="2"/>
        </w:numPr>
      </w:pPr>
      <w:bookmarkStart w:id="205" w:name="OLE_LINK1"/>
      <w:r>
        <w:t>Load Rating</w:t>
      </w:r>
    </w:p>
    <w:p w14:paraId="67AA64D1" w14:textId="77777777" w:rsidR="00CD0C98" w:rsidRPr="00CD0C98" w:rsidRDefault="00CD0C98" w:rsidP="00CD0C98"/>
    <w:p w14:paraId="2D88C48D" w14:textId="0EEA8B88" w:rsidR="00F60D9A" w:rsidRDefault="00F60D9A" w:rsidP="00CD0C98">
      <w:pPr>
        <w:pStyle w:val="Heading2"/>
        <w:numPr>
          <w:ilvl w:val="1"/>
          <w:numId w:val="2"/>
        </w:numPr>
      </w:pPr>
      <w:r>
        <w:t>Capacity Used in Load Rating</w:t>
      </w:r>
    </w:p>
    <w:p w14:paraId="56F79F92" w14:textId="77777777" w:rsidR="00CD0C98" w:rsidRPr="00CD0C98" w:rsidRDefault="00CD0C98" w:rsidP="00CD0C98"/>
    <w:p w14:paraId="72E927CA" w14:textId="74B18298" w:rsidR="005900F9" w:rsidRDefault="005900F9" w:rsidP="00CD0C98">
      <w:pPr>
        <w:pStyle w:val="Heading2"/>
        <w:numPr>
          <w:ilvl w:val="1"/>
          <w:numId w:val="2"/>
        </w:numPr>
      </w:pPr>
      <w:r>
        <w:t>Responses</w:t>
      </w:r>
      <w:r w:rsidR="0020592B">
        <w:t xml:space="preserve"> Used in Load Rating</w:t>
      </w:r>
    </w:p>
    <w:p w14:paraId="58EC0A43" w14:textId="77777777" w:rsidR="00CD0C98" w:rsidRPr="00CD0C98" w:rsidRDefault="00CD0C98" w:rsidP="00CD0C98"/>
    <w:p w14:paraId="75A87707" w14:textId="72528EB8" w:rsidR="005900F9" w:rsidRDefault="005900F9" w:rsidP="00CD0C98">
      <w:pPr>
        <w:pStyle w:val="Heading2"/>
        <w:numPr>
          <w:ilvl w:val="1"/>
          <w:numId w:val="2"/>
        </w:numPr>
      </w:pPr>
      <w:r>
        <w:t>Load Rating Factors</w:t>
      </w:r>
    </w:p>
    <w:tbl>
      <w:tblPr>
        <w:tblW w:w="7420" w:type="dxa"/>
        <w:tblLook w:val="04A0" w:firstRow="1" w:lastRow="0" w:firstColumn="1" w:lastColumn="0" w:noHBand="0" w:noVBand="1"/>
      </w:tblPr>
      <w:tblGrid>
        <w:gridCol w:w="2620"/>
        <w:gridCol w:w="1252"/>
        <w:gridCol w:w="1148"/>
        <w:gridCol w:w="1252"/>
        <w:gridCol w:w="1148"/>
      </w:tblGrid>
      <w:tr w:rsidR="00FD7D5A" w:rsidRPr="005A1C41" w14:paraId="18B60D17" w14:textId="77777777" w:rsidTr="007E00CC">
        <w:trPr>
          <w:trHeight w:val="315"/>
        </w:trPr>
        <w:tc>
          <w:tcPr>
            <w:tcW w:w="2620" w:type="dxa"/>
            <w:vMerge w:val="restart"/>
            <w:tcBorders>
              <w:top w:val="nil"/>
              <w:left w:val="nil"/>
              <w:bottom w:val="single" w:sz="4" w:space="0" w:color="000000"/>
              <w:right w:val="nil"/>
            </w:tcBorders>
            <w:shd w:val="clear" w:color="auto" w:fill="auto"/>
            <w:noWrap/>
            <w:vAlign w:val="center"/>
            <w:hideMark/>
          </w:tcPr>
          <w:p w14:paraId="3D6D4262" w14:textId="77777777" w:rsidR="00FD7D5A" w:rsidRPr="005A1C41" w:rsidRDefault="00FD7D5A" w:rsidP="007B46B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FACTORS</w:t>
            </w:r>
          </w:p>
        </w:tc>
        <w:tc>
          <w:tcPr>
            <w:tcW w:w="2400" w:type="dxa"/>
            <w:gridSpan w:val="2"/>
            <w:tcBorders>
              <w:top w:val="nil"/>
              <w:left w:val="single" w:sz="4" w:space="0" w:color="auto"/>
              <w:bottom w:val="nil"/>
              <w:right w:val="nil"/>
            </w:tcBorders>
            <w:shd w:val="clear" w:color="auto" w:fill="auto"/>
            <w:noWrap/>
            <w:vAlign w:val="center"/>
            <w:hideMark/>
          </w:tcPr>
          <w:p w14:paraId="23986DDD"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LRFR</w:t>
            </w:r>
          </w:p>
        </w:tc>
        <w:tc>
          <w:tcPr>
            <w:tcW w:w="2400" w:type="dxa"/>
            <w:gridSpan w:val="2"/>
            <w:tcBorders>
              <w:top w:val="nil"/>
              <w:left w:val="single" w:sz="4" w:space="0" w:color="auto"/>
              <w:bottom w:val="nil"/>
              <w:right w:val="nil"/>
            </w:tcBorders>
            <w:shd w:val="clear" w:color="auto" w:fill="auto"/>
            <w:noWrap/>
            <w:vAlign w:val="center"/>
            <w:hideMark/>
          </w:tcPr>
          <w:p w14:paraId="29BB7CF8"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LFR</w:t>
            </w:r>
          </w:p>
        </w:tc>
      </w:tr>
      <w:tr w:rsidR="00FD7D5A" w:rsidRPr="005A1C41" w14:paraId="78A340B7" w14:textId="77777777" w:rsidTr="007E00CC">
        <w:trPr>
          <w:trHeight w:val="315"/>
        </w:trPr>
        <w:tc>
          <w:tcPr>
            <w:tcW w:w="2620" w:type="dxa"/>
            <w:vMerge/>
            <w:tcBorders>
              <w:top w:val="nil"/>
              <w:left w:val="nil"/>
              <w:bottom w:val="single" w:sz="4" w:space="0" w:color="000000"/>
              <w:right w:val="nil"/>
            </w:tcBorders>
            <w:vAlign w:val="center"/>
            <w:hideMark/>
          </w:tcPr>
          <w:p w14:paraId="1B20DA6A" w14:textId="77777777" w:rsidR="00FD7D5A" w:rsidRPr="005A1C41" w:rsidRDefault="00FD7D5A" w:rsidP="007B46B7">
            <w:pPr>
              <w:spacing w:after="0" w:line="240" w:lineRule="auto"/>
              <w:rPr>
                <w:rFonts w:ascii="Calibri" w:eastAsia="Times New Roman" w:hAnsi="Calibri" w:cs="Times New Roman"/>
                <w:b/>
                <w:bCs/>
                <w:color w:val="000000"/>
              </w:rPr>
            </w:pPr>
          </w:p>
        </w:tc>
        <w:tc>
          <w:tcPr>
            <w:tcW w:w="1252" w:type="dxa"/>
            <w:tcBorders>
              <w:top w:val="nil"/>
              <w:left w:val="single" w:sz="4" w:space="0" w:color="auto"/>
              <w:bottom w:val="single" w:sz="4" w:space="0" w:color="auto"/>
              <w:right w:val="single" w:sz="4" w:space="0" w:color="auto"/>
            </w:tcBorders>
            <w:shd w:val="clear" w:color="auto" w:fill="auto"/>
            <w:noWrap/>
            <w:vAlign w:val="center"/>
            <w:hideMark/>
          </w:tcPr>
          <w:p w14:paraId="5667CAAE"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Strength I</w:t>
            </w:r>
          </w:p>
        </w:tc>
        <w:tc>
          <w:tcPr>
            <w:tcW w:w="1148" w:type="dxa"/>
            <w:tcBorders>
              <w:top w:val="nil"/>
              <w:left w:val="nil"/>
              <w:bottom w:val="single" w:sz="4" w:space="0" w:color="auto"/>
              <w:right w:val="nil"/>
            </w:tcBorders>
            <w:shd w:val="clear" w:color="auto" w:fill="auto"/>
            <w:noWrap/>
            <w:vAlign w:val="center"/>
            <w:hideMark/>
          </w:tcPr>
          <w:p w14:paraId="66D75B90"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Service II</w:t>
            </w:r>
          </w:p>
        </w:tc>
        <w:tc>
          <w:tcPr>
            <w:tcW w:w="1252" w:type="dxa"/>
            <w:tcBorders>
              <w:top w:val="nil"/>
              <w:left w:val="single" w:sz="4" w:space="0" w:color="auto"/>
              <w:bottom w:val="single" w:sz="4" w:space="0" w:color="auto"/>
              <w:right w:val="single" w:sz="4" w:space="0" w:color="auto"/>
            </w:tcBorders>
            <w:shd w:val="clear" w:color="auto" w:fill="auto"/>
            <w:noWrap/>
            <w:vAlign w:val="center"/>
            <w:hideMark/>
          </w:tcPr>
          <w:p w14:paraId="6EE081CB"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Strength I</w:t>
            </w:r>
          </w:p>
        </w:tc>
        <w:tc>
          <w:tcPr>
            <w:tcW w:w="1148" w:type="dxa"/>
            <w:tcBorders>
              <w:top w:val="nil"/>
              <w:left w:val="nil"/>
              <w:bottom w:val="single" w:sz="4" w:space="0" w:color="auto"/>
              <w:right w:val="nil"/>
            </w:tcBorders>
            <w:shd w:val="clear" w:color="auto" w:fill="auto"/>
            <w:noWrap/>
            <w:vAlign w:val="center"/>
            <w:hideMark/>
          </w:tcPr>
          <w:p w14:paraId="35E04AD3"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Service II</w:t>
            </w:r>
          </w:p>
        </w:tc>
      </w:tr>
      <w:tr w:rsidR="00FD7D5A" w:rsidRPr="005A1C41" w14:paraId="1EAF8BF0"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29F691EF"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Capacity (+)</w:t>
            </w:r>
          </w:p>
        </w:tc>
        <w:tc>
          <w:tcPr>
            <w:tcW w:w="1252" w:type="dxa"/>
            <w:tcBorders>
              <w:top w:val="nil"/>
              <w:left w:val="nil"/>
              <w:bottom w:val="nil"/>
              <w:right w:val="single" w:sz="4" w:space="0" w:color="auto"/>
            </w:tcBorders>
            <w:shd w:val="clear" w:color="auto" w:fill="auto"/>
            <w:noWrap/>
            <w:vAlign w:val="center"/>
            <w:hideMark/>
          </w:tcPr>
          <w:p w14:paraId="73495590"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148" w:type="dxa"/>
            <w:tcBorders>
              <w:top w:val="nil"/>
              <w:left w:val="nil"/>
              <w:bottom w:val="nil"/>
              <w:right w:val="nil"/>
            </w:tcBorders>
            <w:shd w:val="clear" w:color="auto" w:fill="auto"/>
            <w:noWrap/>
            <w:vAlign w:val="center"/>
            <w:hideMark/>
          </w:tcPr>
          <w:p w14:paraId="5F646A0D"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252" w:type="dxa"/>
            <w:tcBorders>
              <w:top w:val="nil"/>
              <w:left w:val="single" w:sz="4" w:space="0" w:color="auto"/>
              <w:bottom w:val="nil"/>
              <w:right w:val="single" w:sz="4" w:space="0" w:color="auto"/>
            </w:tcBorders>
            <w:shd w:val="clear" w:color="auto" w:fill="auto"/>
            <w:noWrap/>
            <w:vAlign w:val="center"/>
            <w:hideMark/>
          </w:tcPr>
          <w:p w14:paraId="2A454E90"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148" w:type="dxa"/>
            <w:tcBorders>
              <w:top w:val="nil"/>
              <w:left w:val="nil"/>
              <w:bottom w:val="nil"/>
              <w:right w:val="nil"/>
            </w:tcBorders>
            <w:shd w:val="clear" w:color="auto" w:fill="auto"/>
            <w:noWrap/>
            <w:vAlign w:val="center"/>
            <w:hideMark/>
          </w:tcPr>
          <w:p w14:paraId="3FE3BBFC"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r>
      <w:tr w:rsidR="00FD7D5A" w:rsidRPr="005A1C41" w14:paraId="3DFAACFD"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4F984469" w14:textId="77777777" w:rsidR="00FD7D5A" w:rsidRPr="005A1C41" w:rsidRDefault="00FD7D5A" w:rsidP="007B46B7">
            <w:pPr>
              <w:spacing w:after="0" w:line="240" w:lineRule="auto"/>
              <w:rPr>
                <w:rFonts w:ascii="Calibri" w:eastAsia="Times New Roman" w:hAnsi="Calibri" w:cs="Times New Roman"/>
                <w:color w:val="000000"/>
              </w:rPr>
            </w:pPr>
            <w:commentRangeStart w:id="206"/>
            <w:r w:rsidRPr="005A1C41">
              <w:rPr>
                <w:rFonts w:ascii="Calibri" w:eastAsia="Times New Roman" w:hAnsi="Calibri" w:cs="Times New Roman"/>
                <w:color w:val="000000"/>
              </w:rPr>
              <w:t>Capacity</w:t>
            </w:r>
            <w:commentRangeEnd w:id="206"/>
            <w:r w:rsidR="00296661">
              <w:rPr>
                <w:rStyle w:val="CommentReference"/>
              </w:rPr>
              <w:commentReference w:id="206"/>
            </w:r>
            <w:r w:rsidRPr="005A1C41">
              <w:rPr>
                <w:rFonts w:ascii="Calibri" w:eastAsia="Times New Roman" w:hAnsi="Calibri" w:cs="Times New Roman"/>
                <w:color w:val="000000"/>
              </w:rPr>
              <w:t xml:space="preserve"> (-)</w:t>
            </w:r>
          </w:p>
        </w:tc>
        <w:tc>
          <w:tcPr>
            <w:tcW w:w="1252" w:type="dxa"/>
            <w:tcBorders>
              <w:top w:val="nil"/>
              <w:left w:val="nil"/>
              <w:bottom w:val="nil"/>
              <w:right w:val="single" w:sz="4" w:space="0" w:color="auto"/>
            </w:tcBorders>
            <w:shd w:val="clear" w:color="auto" w:fill="auto"/>
            <w:noWrap/>
            <w:vAlign w:val="center"/>
            <w:hideMark/>
          </w:tcPr>
          <w:p w14:paraId="1F856243"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148" w:type="dxa"/>
            <w:tcBorders>
              <w:top w:val="nil"/>
              <w:left w:val="nil"/>
              <w:bottom w:val="nil"/>
              <w:right w:val="nil"/>
            </w:tcBorders>
            <w:shd w:val="clear" w:color="auto" w:fill="auto"/>
            <w:noWrap/>
            <w:vAlign w:val="center"/>
            <w:hideMark/>
          </w:tcPr>
          <w:p w14:paraId="5B177051"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252" w:type="dxa"/>
            <w:tcBorders>
              <w:top w:val="nil"/>
              <w:left w:val="single" w:sz="4" w:space="0" w:color="auto"/>
              <w:bottom w:val="nil"/>
              <w:right w:val="single" w:sz="4" w:space="0" w:color="auto"/>
            </w:tcBorders>
            <w:shd w:val="clear" w:color="auto" w:fill="auto"/>
            <w:noWrap/>
            <w:vAlign w:val="center"/>
            <w:hideMark/>
          </w:tcPr>
          <w:p w14:paraId="2D3CB44F"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148" w:type="dxa"/>
            <w:tcBorders>
              <w:top w:val="nil"/>
              <w:left w:val="nil"/>
              <w:bottom w:val="nil"/>
              <w:right w:val="nil"/>
            </w:tcBorders>
            <w:shd w:val="clear" w:color="auto" w:fill="auto"/>
            <w:noWrap/>
            <w:vAlign w:val="center"/>
            <w:hideMark/>
          </w:tcPr>
          <w:p w14:paraId="0CDE0F39"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r>
      <w:tr w:rsidR="00FD7D5A" w:rsidRPr="005A1C41" w14:paraId="7E285D0E"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54CB30FD"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Dead Load (DC)</w:t>
            </w:r>
          </w:p>
        </w:tc>
        <w:tc>
          <w:tcPr>
            <w:tcW w:w="1252" w:type="dxa"/>
            <w:tcBorders>
              <w:top w:val="nil"/>
              <w:left w:val="nil"/>
              <w:bottom w:val="nil"/>
              <w:right w:val="single" w:sz="4" w:space="0" w:color="auto"/>
            </w:tcBorders>
            <w:shd w:val="clear" w:color="auto" w:fill="auto"/>
            <w:noWrap/>
            <w:vAlign w:val="center"/>
            <w:hideMark/>
          </w:tcPr>
          <w:p w14:paraId="122333E7"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1.25</w:t>
            </w:r>
          </w:p>
        </w:tc>
        <w:tc>
          <w:tcPr>
            <w:tcW w:w="1148" w:type="dxa"/>
            <w:tcBorders>
              <w:top w:val="nil"/>
              <w:left w:val="nil"/>
              <w:bottom w:val="nil"/>
              <w:right w:val="nil"/>
            </w:tcBorders>
            <w:shd w:val="clear" w:color="auto" w:fill="auto"/>
            <w:noWrap/>
            <w:vAlign w:val="center"/>
            <w:hideMark/>
          </w:tcPr>
          <w:p w14:paraId="6B8ADE29"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252" w:type="dxa"/>
            <w:tcBorders>
              <w:top w:val="nil"/>
              <w:left w:val="single" w:sz="4" w:space="0" w:color="auto"/>
              <w:bottom w:val="nil"/>
              <w:right w:val="single" w:sz="4" w:space="0" w:color="auto"/>
            </w:tcBorders>
            <w:shd w:val="clear" w:color="auto" w:fill="auto"/>
            <w:noWrap/>
            <w:vAlign w:val="center"/>
            <w:hideMark/>
          </w:tcPr>
          <w:p w14:paraId="4979C268"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c>
          <w:tcPr>
            <w:tcW w:w="1148" w:type="dxa"/>
            <w:tcBorders>
              <w:top w:val="nil"/>
              <w:left w:val="nil"/>
              <w:bottom w:val="nil"/>
              <w:right w:val="nil"/>
            </w:tcBorders>
            <w:shd w:val="clear" w:color="auto" w:fill="auto"/>
            <w:noWrap/>
            <w:vAlign w:val="center"/>
            <w:hideMark/>
          </w:tcPr>
          <w:p w14:paraId="5F23DED4"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r>
      <w:tr w:rsidR="00FD7D5A" w:rsidRPr="005A1C41" w14:paraId="54964B18"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6D86CD75"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Wearing Surface (DW)</w:t>
            </w:r>
          </w:p>
        </w:tc>
        <w:tc>
          <w:tcPr>
            <w:tcW w:w="1252" w:type="dxa"/>
            <w:tcBorders>
              <w:top w:val="nil"/>
              <w:left w:val="nil"/>
              <w:bottom w:val="nil"/>
              <w:right w:val="single" w:sz="4" w:space="0" w:color="auto"/>
            </w:tcBorders>
            <w:shd w:val="clear" w:color="auto" w:fill="auto"/>
            <w:noWrap/>
            <w:vAlign w:val="center"/>
            <w:hideMark/>
          </w:tcPr>
          <w:p w14:paraId="6784E695"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1.50</w:t>
            </w:r>
          </w:p>
        </w:tc>
        <w:tc>
          <w:tcPr>
            <w:tcW w:w="1148" w:type="dxa"/>
            <w:tcBorders>
              <w:top w:val="nil"/>
              <w:left w:val="nil"/>
              <w:bottom w:val="nil"/>
              <w:right w:val="nil"/>
            </w:tcBorders>
            <w:shd w:val="clear" w:color="auto" w:fill="auto"/>
            <w:noWrap/>
            <w:vAlign w:val="center"/>
            <w:hideMark/>
          </w:tcPr>
          <w:p w14:paraId="708EBD50"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252" w:type="dxa"/>
            <w:tcBorders>
              <w:top w:val="nil"/>
              <w:left w:val="single" w:sz="4" w:space="0" w:color="auto"/>
              <w:bottom w:val="nil"/>
              <w:right w:val="single" w:sz="4" w:space="0" w:color="auto"/>
            </w:tcBorders>
            <w:shd w:val="clear" w:color="auto" w:fill="auto"/>
            <w:noWrap/>
            <w:vAlign w:val="center"/>
            <w:hideMark/>
          </w:tcPr>
          <w:p w14:paraId="2F01A870"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c>
          <w:tcPr>
            <w:tcW w:w="1148" w:type="dxa"/>
            <w:tcBorders>
              <w:top w:val="nil"/>
              <w:left w:val="nil"/>
              <w:bottom w:val="nil"/>
              <w:right w:val="nil"/>
            </w:tcBorders>
            <w:shd w:val="clear" w:color="auto" w:fill="auto"/>
            <w:noWrap/>
            <w:vAlign w:val="center"/>
            <w:hideMark/>
          </w:tcPr>
          <w:p w14:paraId="6DA7AC9F"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r>
      <w:tr w:rsidR="00FD7D5A" w:rsidRPr="005A1C41" w14:paraId="3F544324"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24CBB0F6"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lastRenderedPageBreak/>
              <w:t>LL: HL-93 Inventory</w:t>
            </w:r>
          </w:p>
        </w:tc>
        <w:tc>
          <w:tcPr>
            <w:tcW w:w="1252" w:type="dxa"/>
            <w:tcBorders>
              <w:top w:val="nil"/>
              <w:left w:val="nil"/>
              <w:bottom w:val="nil"/>
              <w:right w:val="single" w:sz="4" w:space="0" w:color="auto"/>
            </w:tcBorders>
            <w:shd w:val="clear" w:color="auto" w:fill="auto"/>
            <w:noWrap/>
            <w:vAlign w:val="center"/>
            <w:hideMark/>
          </w:tcPr>
          <w:p w14:paraId="35508DA8"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1.75</w:t>
            </w:r>
          </w:p>
        </w:tc>
        <w:tc>
          <w:tcPr>
            <w:tcW w:w="1148" w:type="dxa"/>
            <w:tcBorders>
              <w:top w:val="nil"/>
              <w:left w:val="nil"/>
              <w:bottom w:val="nil"/>
              <w:right w:val="nil"/>
            </w:tcBorders>
            <w:shd w:val="clear" w:color="auto" w:fill="auto"/>
            <w:noWrap/>
            <w:vAlign w:val="center"/>
            <w:hideMark/>
          </w:tcPr>
          <w:p w14:paraId="6E573A06"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c>
          <w:tcPr>
            <w:tcW w:w="1252" w:type="dxa"/>
            <w:tcBorders>
              <w:top w:val="nil"/>
              <w:left w:val="single" w:sz="4" w:space="0" w:color="auto"/>
              <w:bottom w:val="nil"/>
              <w:right w:val="single" w:sz="4" w:space="0" w:color="auto"/>
            </w:tcBorders>
            <w:shd w:val="clear" w:color="auto" w:fill="auto"/>
            <w:noWrap/>
            <w:vAlign w:val="center"/>
            <w:hideMark/>
          </w:tcPr>
          <w:p w14:paraId="2359E9C6"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c>
          <w:tcPr>
            <w:tcW w:w="1148" w:type="dxa"/>
            <w:tcBorders>
              <w:top w:val="nil"/>
              <w:left w:val="nil"/>
              <w:bottom w:val="nil"/>
              <w:right w:val="nil"/>
            </w:tcBorders>
            <w:shd w:val="clear" w:color="auto" w:fill="auto"/>
            <w:noWrap/>
            <w:vAlign w:val="center"/>
            <w:hideMark/>
          </w:tcPr>
          <w:p w14:paraId="4B6A127E"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r>
      <w:tr w:rsidR="00FD7D5A" w:rsidRPr="005A1C41" w14:paraId="3C819F7B"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1EA08DFA"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LL: HL-93 Operating</w:t>
            </w:r>
          </w:p>
        </w:tc>
        <w:tc>
          <w:tcPr>
            <w:tcW w:w="1252" w:type="dxa"/>
            <w:tcBorders>
              <w:top w:val="nil"/>
              <w:left w:val="nil"/>
              <w:bottom w:val="nil"/>
              <w:right w:val="single" w:sz="4" w:space="0" w:color="auto"/>
            </w:tcBorders>
            <w:shd w:val="clear" w:color="auto" w:fill="auto"/>
            <w:noWrap/>
            <w:vAlign w:val="center"/>
            <w:hideMark/>
          </w:tcPr>
          <w:p w14:paraId="107377C1"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1.35</w:t>
            </w:r>
          </w:p>
        </w:tc>
        <w:tc>
          <w:tcPr>
            <w:tcW w:w="1148" w:type="dxa"/>
            <w:tcBorders>
              <w:top w:val="nil"/>
              <w:left w:val="nil"/>
              <w:bottom w:val="nil"/>
              <w:right w:val="nil"/>
            </w:tcBorders>
            <w:shd w:val="clear" w:color="auto" w:fill="auto"/>
            <w:noWrap/>
            <w:vAlign w:val="center"/>
            <w:hideMark/>
          </w:tcPr>
          <w:p w14:paraId="38C5E8FA"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252" w:type="dxa"/>
            <w:tcBorders>
              <w:top w:val="nil"/>
              <w:left w:val="single" w:sz="4" w:space="0" w:color="auto"/>
              <w:bottom w:val="nil"/>
              <w:right w:val="single" w:sz="4" w:space="0" w:color="auto"/>
            </w:tcBorders>
            <w:shd w:val="clear" w:color="auto" w:fill="auto"/>
            <w:noWrap/>
            <w:vAlign w:val="center"/>
            <w:hideMark/>
          </w:tcPr>
          <w:p w14:paraId="1B878BB3"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c>
          <w:tcPr>
            <w:tcW w:w="1148" w:type="dxa"/>
            <w:tcBorders>
              <w:top w:val="nil"/>
              <w:left w:val="nil"/>
              <w:bottom w:val="nil"/>
              <w:right w:val="nil"/>
            </w:tcBorders>
            <w:shd w:val="clear" w:color="auto" w:fill="auto"/>
            <w:noWrap/>
            <w:vAlign w:val="center"/>
            <w:hideMark/>
          </w:tcPr>
          <w:p w14:paraId="3A071371"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r>
      <w:tr w:rsidR="00FD7D5A" w:rsidRPr="005A1C41" w14:paraId="28607D94"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53D00BD2"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LL: HS-20 Inventory</w:t>
            </w:r>
          </w:p>
        </w:tc>
        <w:tc>
          <w:tcPr>
            <w:tcW w:w="1252" w:type="dxa"/>
            <w:tcBorders>
              <w:top w:val="nil"/>
              <w:left w:val="nil"/>
              <w:bottom w:val="nil"/>
              <w:right w:val="single" w:sz="4" w:space="0" w:color="auto"/>
            </w:tcBorders>
            <w:shd w:val="clear" w:color="auto" w:fill="auto"/>
            <w:noWrap/>
            <w:vAlign w:val="center"/>
            <w:hideMark/>
          </w:tcPr>
          <w:p w14:paraId="6F6264D5"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c>
          <w:tcPr>
            <w:tcW w:w="1148" w:type="dxa"/>
            <w:tcBorders>
              <w:top w:val="nil"/>
              <w:left w:val="nil"/>
              <w:bottom w:val="nil"/>
              <w:right w:val="nil"/>
            </w:tcBorders>
            <w:shd w:val="clear" w:color="auto" w:fill="auto"/>
            <w:noWrap/>
            <w:vAlign w:val="center"/>
            <w:hideMark/>
          </w:tcPr>
          <w:p w14:paraId="2CC32EA6"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c>
          <w:tcPr>
            <w:tcW w:w="1252" w:type="dxa"/>
            <w:tcBorders>
              <w:top w:val="nil"/>
              <w:left w:val="single" w:sz="4" w:space="0" w:color="auto"/>
              <w:bottom w:val="nil"/>
              <w:right w:val="single" w:sz="4" w:space="0" w:color="auto"/>
            </w:tcBorders>
            <w:shd w:val="clear" w:color="auto" w:fill="auto"/>
            <w:noWrap/>
            <w:vAlign w:val="center"/>
            <w:hideMark/>
          </w:tcPr>
          <w:p w14:paraId="56E1661A"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2.17</w:t>
            </w:r>
          </w:p>
        </w:tc>
        <w:tc>
          <w:tcPr>
            <w:tcW w:w="1148" w:type="dxa"/>
            <w:tcBorders>
              <w:top w:val="nil"/>
              <w:left w:val="nil"/>
              <w:bottom w:val="nil"/>
              <w:right w:val="nil"/>
            </w:tcBorders>
            <w:shd w:val="clear" w:color="auto" w:fill="auto"/>
            <w:noWrap/>
            <w:vAlign w:val="center"/>
            <w:hideMark/>
          </w:tcPr>
          <w:p w14:paraId="2016DE72"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1.67</w:t>
            </w:r>
          </w:p>
        </w:tc>
      </w:tr>
      <w:tr w:rsidR="00FD7D5A" w:rsidRPr="005A1C41" w14:paraId="7FAE3AC8"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18BE5928"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LL: HS-20 Operating</w:t>
            </w:r>
          </w:p>
        </w:tc>
        <w:tc>
          <w:tcPr>
            <w:tcW w:w="1252" w:type="dxa"/>
            <w:tcBorders>
              <w:top w:val="nil"/>
              <w:left w:val="nil"/>
              <w:bottom w:val="nil"/>
              <w:right w:val="single" w:sz="4" w:space="0" w:color="auto"/>
            </w:tcBorders>
            <w:shd w:val="clear" w:color="auto" w:fill="auto"/>
            <w:noWrap/>
            <w:vAlign w:val="center"/>
            <w:hideMark/>
          </w:tcPr>
          <w:p w14:paraId="596F0475"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c>
          <w:tcPr>
            <w:tcW w:w="1148" w:type="dxa"/>
            <w:tcBorders>
              <w:top w:val="nil"/>
              <w:left w:val="nil"/>
              <w:bottom w:val="nil"/>
              <w:right w:val="nil"/>
            </w:tcBorders>
            <w:shd w:val="clear" w:color="auto" w:fill="auto"/>
            <w:noWrap/>
            <w:vAlign w:val="center"/>
            <w:hideMark/>
          </w:tcPr>
          <w:p w14:paraId="130AEDCC"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w:t>
            </w:r>
          </w:p>
        </w:tc>
        <w:tc>
          <w:tcPr>
            <w:tcW w:w="1252" w:type="dxa"/>
            <w:tcBorders>
              <w:top w:val="nil"/>
              <w:left w:val="single" w:sz="4" w:space="0" w:color="auto"/>
              <w:bottom w:val="nil"/>
              <w:right w:val="single" w:sz="4" w:space="0" w:color="auto"/>
            </w:tcBorders>
            <w:shd w:val="clear" w:color="auto" w:fill="auto"/>
            <w:noWrap/>
            <w:vAlign w:val="center"/>
            <w:hideMark/>
          </w:tcPr>
          <w:p w14:paraId="2551772A"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c>
          <w:tcPr>
            <w:tcW w:w="1148" w:type="dxa"/>
            <w:tcBorders>
              <w:top w:val="nil"/>
              <w:left w:val="nil"/>
              <w:bottom w:val="nil"/>
              <w:right w:val="nil"/>
            </w:tcBorders>
            <w:shd w:val="clear" w:color="auto" w:fill="auto"/>
            <w:noWrap/>
            <w:vAlign w:val="center"/>
            <w:hideMark/>
          </w:tcPr>
          <w:p w14:paraId="415547BF"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r>
      <w:tr w:rsidR="00FD7D5A" w:rsidRPr="005A1C41" w14:paraId="52EA0AA9"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5A120709"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Legal Loads: Inv.</w:t>
            </w:r>
          </w:p>
        </w:tc>
        <w:tc>
          <w:tcPr>
            <w:tcW w:w="1252" w:type="dxa"/>
            <w:tcBorders>
              <w:top w:val="nil"/>
              <w:left w:val="nil"/>
              <w:bottom w:val="nil"/>
              <w:right w:val="single" w:sz="4" w:space="0" w:color="auto"/>
            </w:tcBorders>
            <w:shd w:val="clear" w:color="auto" w:fill="auto"/>
            <w:noWrap/>
            <w:vAlign w:val="center"/>
            <w:hideMark/>
          </w:tcPr>
          <w:p w14:paraId="00A4D232"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1.45</w:t>
            </w:r>
          </w:p>
        </w:tc>
        <w:tc>
          <w:tcPr>
            <w:tcW w:w="1148" w:type="dxa"/>
            <w:tcBorders>
              <w:top w:val="nil"/>
              <w:left w:val="nil"/>
              <w:bottom w:val="nil"/>
              <w:right w:val="nil"/>
            </w:tcBorders>
            <w:shd w:val="clear" w:color="auto" w:fill="auto"/>
            <w:noWrap/>
            <w:vAlign w:val="center"/>
            <w:hideMark/>
          </w:tcPr>
          <w:p w14:paraId="4E20672F"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c>
          <w:tcPr>
            <w:tcW w:w="1252" w:type="dxa"/>
            <w:tcBorders>
              <w:top w:val="nil"/>
              <w:left w:val="single" w:sz="4" w:space="0" w:color="auto"/>
              <w:bottom w:val="nil"/>
              <w:right w:val="single" w:sz="4" w:space="0" w:color="auto"/>
            </w:tcBorders>
            <w:shd w:val="clear" w:color="auto" w:fill="auto"/>
            <w:noWrap/>
            <w:vAlign w:val="center"/>
            <w:hideMark/>
          </w:tcPr>
          <w:p w14:paraId="4C23578F"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2.17</w:t>
            </w:r>
          </w:p>
        </w:tc>
        <w:tc>
          <w:tcPr>
            <w:tcW w:w="1148" w:type="dxa"/>
            <w:tcBorders>
              <w:top w:val="nil"/>
              <w:left w:val="nil"/>
              <w:bottom w:val="nil"/>
              <w:right w:val="nil"/>
            </w:tcBorders>
            <w:shd w:val="clear" w:color="auto" w:fill="auto"/>
            <w:noWrap/>
            <w:vAlign w:val="center"/>
            <w:hideMark/>
          </w:tcPr>
          <w:p w14:paraId="02E2D3F5"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1.67</w:t>
            </w:r>
          </w:p>
        </w:tc>
      </w:tr>
      <w:tr w:rsidR="00FD7D5A" w:rsidRPr="005A1C41" w14:paraId="2FDE5F94" w14:textId="77777777" w:rsidTr="007E00CC">
        <w:trPr>
          <w:trHeight w:val="315"/>
        </w:trPr>
        <w:tc>
          <w:tcPr>
            <w:tcW w:w="2620" w:type="dxa"/>
            <w:tcBorders>
              <w:top w:val="nil"/>
              <w:left w:val="nil"/>
              <w:bottom w:val="nil"/>
              <w:right w:val="single" w:sz="4" w:space="0" w:color="auto"/>
            </w:tcBorders>
            <w:shd w:val="clear" w:color="auto" w:fill="auto"/>
            <w:noWrap/>
            <w:vAlign w:val="center"/>
            <w:hideMark/>
          </w:tcPr>
          <w:p w14:paraId="77A7D920" w14:textId="77777777" w:rsidR="00FD7D5A" w:rsidRPr="005A1C41" w:rsidRDefault="00FD7D5A" w:rsidP="007B46B7">
            <w:pPr>
              <w:spacing w:after="0" w:line="240" w:lineRule="auto"/>
              <w:rPr>
                <w:rFonts w:ascii="Calibri" w:eastAsia="Times New Roman" w:hAnsi="Calibri" w:cs="Times New Roman"/>
                <w:color w:val="000000"/>
              </w:rPr>
            </w:pPr>
            <w:r w:rsidRPr="005A1C41">
              <w:rPr>
                <w:rFonts w:ascii="Calibri" w:eastAsia="Times New Roman" w:hAnsi="Calibri" w:cs="Times New Roman"/>
                <w:color w:val="000000"/>
              </w:rPr>
              <w:t>Legal Loads: Op.</w:t>
            </w:r>
          </w:p>
        </w:tc>
        <w:tc>
          <w:tcPr>
            <w:tcW w:w="1252" w:type="dxa"/>
            <w:tcBorders>
              <w:top w:val="nil"/>
              <w:left w:val="nil"/>
              <w:bottom w:val="nil"/>
              <w:right w:val="single" w:sz="4" w:space="0" w:color="auto"/>
            </w:tcBorders>
            <w:shd w:val="clear" w:color="auto" w:fill="auto"/>
            <w:noWrap/>
            <w:vAlign w:val="center"/>
            <w:hideMark/>
          </w:tcPr>
          <w:p w14:paraId="7D418866"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1.45</w:t>
            </w:r>
          </w:p>
        </w:tc>
        <w:tc>
          <w:tcPr>
            <w:tcW w:w="1148" w:type="dxa"/>
            <w:tcBorders>
              <w:top w:val="nil"/>
              <w:left w:val="nil"/>
              <w:bottom w:val="nil"/>
              <w:right w:val="nil"/>
            </w:tcBorders>
            <w:shd w:val="clear" w:color="auto" w:fill="auto"/>
            <w:noWrap/>
            <w:vAlign w:val="center"/>
            <w:hideMark/>
          </w:tcPr>
          <w:p w14:paraId="561AA0EC"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c>
          <w:tcPr>
            <w:tcW w:w="1252" w:type="dxa"/>
            <w:tcBorders>
              <w:top w:val="nil"/>
              <w:left w:val="single" w:sz="4" w:space="0" w:color="auto"/>
              <w:bottom w:val="nil"/>
              <w:right w:val="single" w:sz="4" w:space="0" w:color="auto"/>
            </w:tcBorders>
            <w:shd w:val="clear" w:color="auto" w:fill="auto"/>
            <w:noWrap/>
            <w:vAlign w:val="center"/>
            <w:hideMark/>
          </w:tcPr>
          <w:p w14:paraId="569C5EEA"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1.30</w:t>
            </w:r>
          </w:p>
        </w:tc>
        <w:tc>
          <w:tcPr>
            <w:tcW w:w="1148" w:type="dxa"/>
            <w:tcBorders>
              <w:top w:val="nil"/>
              <w:left w:val="nil"/>
              <w:bottom w:val="nil"/>
              <w:right w:val="nil"/>
            </w:tcBorders>
            <w:shd w:val="clear" w:color="auto" w:fill="auto"/>
            <w:noWrap/>
            <w:vAlign w:val="center"/>
            <w:hideMark/>
          </w:tcPr>
          <w:p w14:paraId="47F22766" w14:textId="77777777" w:rsidR="00FD7D5A" w:rsidRPr="005A1C41" w:rsidRDefault="00FD7D5A" w:rsidP="007B46B7">
            <w:pPr>
              <w:spacing w:after="0" w:line="240" w:lineRule="auto"/>
              <w:jc w:val="center"/>
              <w:rPr>
                <w:rFonts w:ascii="Calibri" w:eastAsia="Times New Roman" w:hAnsi="Calibri" w:cs="Times New Roman"/>
                <w:color w:val="000000"/>
              </w:rPr>
            </w:pPr>
            <w:r w:rsidRPr="005A1C41">
              <w:rPr>
                <w:rFonts w:ascii="Calibri" w:eastAsia="Times New Roman" w:hAnsi="Calibri" w:cs="Times New Roman"/>
                <w:color w:val="000000"/>
              </w:rPr>
              <w:t>1.00</w:t>
            </w:r>
          </w:p>
        </w:tc>
      </w:tr>
    </w:tbl>
    <w:p w14:paraId="643A15A3" w14:textId="77777777" w:rsidR="00CD0C98" w:rsidRPr="00CD0C98" w:rsidRDefault="00CD0C98" w:rsidP="00CD0C98"/>
    <w:p w14:paraId="5AEB311E" w14:textId="235D0487" w:rsidR="00F60D9A" w:rsidRDefault="00F60D9A" w:rsidP="00CD0C98">
      <w:pPr>
        <w:pStyle w:val="Heading2"/>
        <w:numPr>
          <w:ilvl w:val="1"/>
          <w:numId w:val="2"/>
        </w:numPr>
      </w:pPr>
      <w:r>
        <w:t>Load Rating Equation</w:t>
      </w:r>
    </w:p>
    <w:p w14:paraId="4283819D" w14:textId="77777777" w:rsidR="00CD0C98" w:rsidRPr="00CD0C98" w:rsidRDefault="00CD0C98" w:rsidP="00CD0C98"/>
    <w:p w14:paraId="0BC82332" w14:textId="4A104451" w:rsidR="00F60D9A" w:rsidRDefault="00F60D9A" w:rsidP="00CD0C98">
      <w:pPr>
        <w:pStyle w:val="Heading2"/>
        <w:numPr>
          <w:ilvl w:val="1"/>
          <w:numId w:val="2"/>
        </w:numPr>
      </w:pPr>
      <w:r>
        <w:t>Reporting of Controlling Load Rating</w:t>
      </w:r>
    </w:p>
    <w:p w14:paraId="6D19C0EC" w14:textId="77777777" w:rsidR="00CD0C98" w:rsidRPr="00CD0C98" w:rsidRDefault="00CD0C98" w:rsidP="00CD0C98"/>
    <w:p w14:paraId="6457BC99" w14:textId="1661890A" w:rsidR="00ED70E9" w:rsidRDefault="00ED70E9" w:rsidP="00CD0C98">
      <w:pPr>
        <w:pStyle w:val="Heading2"/>
        <w:numPr>
          <w:ilvl w:val="1"/>
          <w:numId w:val="2"/>
        </w:numPr>
      </w:pPr>
      <w:r>
        <w:t>Error Screening</w:t>
      </w:r>
    </w:p>
    <w:bookmarkEnd w:id="205"/>
    <w:p w14:paraId="0152195D" w14:textId="77777777" w:rsidR="008C1521" w:rsidRDefault="008C1521" w:rsidP="008C1521">
      <w:pPr>
        <w:pStyle w:val="Heading2"/>
        <w:numPr>
          <w:ilvl w:val="1"/>
          <w:numId w:val="2"/>
        </w:numPr>
        <w:ind w:left="432"/>
      </w:pPr>
      <w:r>
        <w:t>Error Screening</w:t>
      </w:r>
    </w:p>
    <w:p w14:paraId="45A3B7BD" w14:textId="77777777" w:rsidR="008C1521" w:rsidRPr="00CD0C98" w:rsidRDefault="008C1521" w:rsidP="008C1521">
      <w:r>
        <w:t>The error screening process is a checkup done by other members of the team where point of interest are revised to confirm that results extraction, capacity and rating values are accurate.</w:t>
      </w:r>
    </w:p>
    <w:p w14:paraId="01542EB9" w14:textId="36D2F1BE" w:rsidR="003C6F30" w:rsidRDefault="003C6F30" w:rsidP="00ED70E9">
      <w:pPr>
        <w:pStyle w:val="ListParagraph"/>
        <w:ind w:left="792"/>
      </w:pPr>
    </w:p>
    <w:sectPr w:rsidR="003C6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k Romano" w:date="2016-06-25T21:08:00Z" w:initials="NR">
    <w:p w14:paraId="437777A3" w14:textId="77777777" w:rsidR="00BF0D15" w:rsidRDefault="00BF0D15">
      <w:pPr>
        <w:pStyle w:val="CommentText"/>
      </w:pPr>
      <w:r>
        <w:rPr>
          <w:rStyle w:val="CommentReference"/>
        </w:rPr>
        <w:annotationRef/>
      </w:r>
      <w:r>
        <w:t>Section for describing this document, stating assumptions, etc.</w:t>
      </w:r>
    </w:p>
  </w:comment>
  <w:comment w:id="13" w:author="John Braley" w:date="2016-11-01T13:31:00Z" w:initials="JB">
    <w:p w14:paraId="1713D709" w14:textId="68780288" w:rsidR="00157978" w:rsidRDefault="00157978">
      <w:pPr>
        <w:pStyle w:val="CommentText"/>
      </w:pPr>
      <w:r>
        <w:rPr>
          <w:rStyle w:val="CommentReference"/>
        </w:rPr>
        <w:annotationRef/>
      </w:r>
      <w:r>
        <w:t>Not for steel bridges</w:t>
      </w:r>
    </w:p>
  </w:comment>
  <w:comment w:id="19" w:author="John Braley" w:date="2016-11-01T13:55:00Z" w:initials="JB">
    <w:p w14:paraId="3C26AB8E" w14:textId="5F52B1D1" w:rsidR="001A668B" w:rsidRDefault="001A668B">
      <w:pPr>
        <w:pStyle w:val="CommentText"/>
      </w:pPr>
      <w:r>
        <w:rPr>
          <w:rStyle w:val="CommentReference"/>
        </w:rPr>
        <w:annotationRef/>
      </w:r>
      <w:r>
        <w:t>Is there a better term for this?</w:t>
      </w:r>
    </w:p>
  </w:comment>
  <w:comment w:id="64" w:author="Nick Romano" w:date="2016-10-28T17:18:00Z" w:initials="NR">
    <w:p w14:paraId="64B3095D" w14:textId="2C78E38A" w:rsidR="00BF0D15" w:rsidRDefault="00BF0D15">
      <w:pPr>
        <w:pStyle w:val="CommentText"/>
      </w:pPr>
      <w:r>
        <w:rPr>
          <w:rStyle w:val="CommentReference"/>
        </w:rPr>
        <w:annotationRef/>
      </w:r>
      <w:r>
        <w:t>Update: separate by category and change wording</w:t>
      </w:r>
    </w:p>
  </w:comment>
  <w:comment w:id="101" w:author="Nick Romano" w:date="2016-08-31T11:22:00Z" w:initials="NR">
    <w:p w14:paraId="02BF9D3C" w14:textId="1CB96335" w:rsidR="00BF0D15" w:rsidRDefault="00BF0D15">
      <w:pPr>
        <w:pStyle w:val="CommentText"/>
      </w:pPr>
      <w:r>
        <w:rPr>
          <w:rStyle w:val="CommentReference"/>
        </w:rPr>
        <w:annotationRef/>
      </w:r>
      <w:proofErr w:type="spellStart"/>
      <w:r>
        <w:t>Lets</w:t>
      </w:r>
      <w:proofErr w:type="spellEnd"/>
      <w:r>
        <w:t xml:space="preserve"> include a figure for the tandem truck</w:t>
      </w:r>
    </w:p>
  </w:comment>
  <w:comment w:id="102" w:author="Nick Romano" w:date="2016-08-31T13:04:00Z" w:initials="NR">
    <w:p w14:paraId="15D4367A" w14:textId="4EC23746" w:rsidR="00BF0D15" w:rsidRDefault="00BF0D15">
      <w:pPr>
        <w:pStyle w:val="CommentText"/>
      </w:pPr>
      <w:r>
        <w:rPr>
          <w:rStyle w:val="CommentReference"/>
        </w:rPr>
        <w:annotationRef/>
      </w:r>
      <w:r>
        <w:t>Is there a figure for the HS20M/S loading?</w:t>
      </w:r>
    </w:p>
  </w:comment>
  <w:comment w:id="119" w:author="Nick Romano" w:date="2016-10-26T15:59:00Z" w:initials="NR">
    <w:p w14:paraId="13266798" w14:textId="4DF3D74C" w:rsidR="00BF0D15" w:rsidRDefault="00BF0D15">
      <w:pPr>
        <w:pStyle w:val="CommentText"/>
      </w:pPr>
      <w:r>
        <w:rPr>
          <w:rStyle w:val="CommentReference"/>
        </w:rPr>
        <w:annotationRef/>
      </w:r>
      <w:r>
        <w:t>Move before section 4?</w:t>
      </w:r>
    </w:p>
  </w:comment>
  <w:comment w:id="146" w:author="John Braley" w:date="2016-11-01T15:16:00Z" w:initials="JB">
    <w:p w14:paraId="1E6CA8A4" w14:textId="7450542F" w:rsidR="00643E07" w:rsidRDefault="00643E07">
      <w:pPr>
        <w:pStyle w:val="CommentText"/>
      </w:pPr>
      <w:r>
        <w:rPr>
          <w:rStyle w:val="CommentReference"/>
        </w:rPr>
        <w:annotationRef/>
      </w:r>
      <w:r>
        <w:t>I thought there was additional logic for computing the effective width (i.e. minimum of a few different calculations)</w:t>
      </w:r>
    </w:p>
  </w:comment>
  <w:comment w:id="188" w:author="Nick Romano" w:date="2016-11-01T09:57:00Z" w:initials="NR">
    <w:p w14:paraId="58A003B4" w14:textId="74242F0B" w:rsidR="00BF0D15" w:rsidRDefault="00BF0D15">
      <w:pPr>
        <w:pStyle w:val="CommentText"/>
      </w:pPr>
      <w:r>
        <w:rPr>
          <w:rStyle w:val="CommentReference"/>
        </w:rPr>
        <w:annotationRef/>
      </w:r>
      <w:r>
        <w:t>Do we want to include the calculation of capacity for composite sections in negative flexure?</w:t>
      </w:r>
    </w:p>
  </w:comment>
  <w:comment w:id="189" w:author="John Braley" w:date="2016-11-01T15:21:00Z" w:initials="JB">
    <w:p w14:paraId="039CA03A" w14:textId="21753250" w:rsidR="00B40D72" w:rsidRDefault="00B40D72">
      <w:pPr>
        <w:pStyle w:val="CommentText"/>
      </w:pPr>
      <w:r>
        <w:rPr>
          <w:rStyle w:val="CommentReference"/>
        </w:rPr>
        <w:annotationRef/>
      </w:r>
      <w:r>
        <w:t>In response ^: I don’t think so.</w:t>
      </w:r>
    </w:p>
  </w:comment>
  <w:comment w:id="192" w:author="Nick Romano" w:date="2016-11-01T12:45:00Z" w:initials="NR">
    <w:p w14:paraId="6D4FA284" w14:textId="69EF7F35" w:rsidR="00BF0D15" w:rsidRDefault="00BF0D15">
      <w:pPr>
        <w:pStyle w:val="CommentText"/>
      </w:pPr>
      <w:r>
        <w:rPr>
          <w:rStyle w:val="CommentReference"/>
        </w:rPr>
        <w:annotationRef/>
      </w:r>
      <w:r>
        <w:t>Note decision to ignore rebar</w:t>
      </w:r>
    </w:p>
  </w:comment>
  <w:comment w:id="196" w:author="Nick Romano" w:date="2016-10-31T16:10:00Z" w:initials="NR">
    <w:p w14:paraId="041DE270" w14:textId="26FA9D6D" w:rsidR="00BF0D15" w:rsidRDefault="00BF0D15">
      <w:pPr>
        <w:pStyle w:val="CommentText"/>
      </w:pPr>
      <w:r>
        <w:rPr>
          <w:rStyle w:val="CommentReference"/>
        </w:rPr>
        <w:annotationRef/>
      </w:r>
      <w:r>
        <w:t>Reference</w:t>
      </w:r>
    </w:p>
  </w:comment>
  <w:comment w:id="197" w:author="John Braley" w:date="2016-11-01T15:39:00Z" w:initials="JB">
    <w:p w14:paraId="517A93FD" w14:textId="39F57019" w:rsidR="00296661" w:rsidRDefault="00296661">
      <w:pPr>
        <w:pStyle w:val="CommentText"/>
      </w:pPr>
      <w:r>
        <w:rPr>
          <w:rStyle w:val="CommentReference"/>
        </w:rPr>
        <w:annotationRef/>
      </w:r>
      <w:r>
        <w:t xml:space="preserve">These references might be incorrect when all </w:t>
      </w:r>
      <w:proofErr w:type="spellStart"/>
      <w:r>
        <w:t>eqns</w:t>
      </w:r>
      <w:proofErr w:type="spellEnd"/>
      <w:r>
        <w:t xml:space="preserve"> are numbered.</w:t>
      </w:r>
    </w:p>
  </w:comment>
  <w:comment w:id="200" w:author="John Braley" w:date="2016-11-01T15:42:00Z" w:initials="JB">
    <w:p w14:paraId="5C10BA9F" w14:textId="1209D075" w:rsidR="00296661" w:rsidRDefault="00296661">
      <w:pPr>
        <w:pStyle w:val="CommentText"/>
      </w:pPr>
      <w:r>
        <w:rPr>
          <w:rStyle w:val="CommentReference"/>
        </w:rPr>
        <w:annotationRef/>
      </w:r>
      <w:r>
        <w:t>Tension flanges?</w:t>
      </w:r>
    </w:p>
  </w:comment>
  <w:comment w:id="203" w:author="Nick Romano" w:date="2016-11-01T12:48:00Z" w:initials="NR">
    <w:p w14:paraId="23F009F8" w14:textId="114FD3D9" w:rsidR="00BF0D15" w:rsidRDefault="00BF0D15">
      <w:pPr>
        <w:pStyle w:val="CommentText"/>
      </w:pPr>
      <w:r>
        <w:rPr>
          <w:rStyle w:val="CommentReference"/>
        </w:rPr>
        <w:annotationRef/>
      </w:r>
      <w:r>
        <w:t xml:space="preserve">Note assumption of </w:t>
      </w:r>
      <w:proofErr w:type="spellStart"/>
      <w:r>
        <w:t>Cb</w:t>
      </w:r>
      <w:proofErr w:type="spellEnd"/>
      <w:r>
        <w:t xml:space="preserve"> = 1.0</w:t>
      </w:r>
    </w:p>
  </w:comment>
  <w:comment w:id="204" w:author="John Braley" w:date="2016-11-01T15:43:00Z" w:initials="JB">
    <w:p w14:paraId="50AF5499" w14:textId="1DA2DFEC" w:rsidR="00296661" w:rsidRDefault="00296661">
      <w:pPr>
        <w:pStyle w:val="CommentText"/>
      </w:pPr>
      <w:r>
        <w:rPr>
          <w:rStyle w:val="CommentReference"/>
        </w:rPr>
        <w:annotationRef/>
      </w:r>
      <w:r>
        <w:t>Just a reminder that this needs to be filled in</w:t>
      </w:r>
    </w:p>
  </w:comment>
  <w:comment w:id="206" w:author="John Braley" w:date="2016-11-01T15:44:00Z" w:initials="JB">
    <w:p w14:paraId="0C752586" w14:textId="1AB71DE1" w:rsidR="00296661" w:rsidRDefault="00296661">
      <w:pPr>
        <w:pStyle w:val="CommentText"/>
      </w:pPr>
      <w:r>
        <w:rPr>
          <w:rStyle w:val="CommentReference"/>
        </w:rPr>
        <w:annotationRef/>
      </w:r>
      <w:r>
        <w:t xml:space="preserve">Do we need separate line items if the factors are the same for + and –. If so I think we should call it negative moment region and positive moment region (assuming that’s what you are referring </w:t>
      </w:r>
      <w:r>
        <w:t>to).</w:t>
      </w:r>
      <w:bookmarkStart w:id="207" w:name="_GoBack"/>
      <w:bookmarkEnd w:id="20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7777A3" w15:done="0"/>
  <w15:commentEx w15:paraId="64B3095D" w15:done="0"/>
  <w15:commentEx w15:paraId="02BF9D3C" w15:done="0"/>
  <w15:commentEx w15:paraId="15D4367A" w15:done="0"/>
  <w15:commentEx w15:paraId="13266798" w15:done="0"/>
  <w15:commentEx w15:paraId="58A003B4" w15:done="0"/>
  <w15:commentEx w15:paraId="6D4FA284" w15:done="0"/>
  <w15:commentEx w15:paraId="041DE270" w15:done="0"/>
  <w15:commentEx w15:paraId="23F009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43EF2" w14:textId="77777777" w:rsidR="000476D3" w:rsidRDefault="000476D3" w:rsidP="00627C38">
      <w:pPr>
        <w:spacing w:after="0" w:line="240" w:lineRule="auto"/>
      </w:pPr>
      <w:r>
        <w:separator/>
      </w:r>
    </w:p>
  </w:endnote>
  <w:endnote w:type="continuationSeparator" w:id="0">
    <w:p w14:paraId="19257899" w14:textId="77777777" w:rsidR="000476D3" w:rsidRDefault="000476D3" w:rsidP="00627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7A2CA" w14:textId="77777777" w:rsidR="000476D3" w:rsidRDefault="000476D3" w:rsidP="00627C38">
      <w:pPr>
        <w:spacing w:after="0" w:line="240" w:lineRule="auto"/>
      </w:pPr>
      <w:r>
        <w:separator/>
      </w:r>
    </w:p>
  </w:footnote>
  <w:footnote w:type="continuationSeparator" w:id="0">
    <w:p w14:paraId="4485EA53" w14:textId="77777777" w:rsidR="000476D3" w:rsidRDefault="000476D3" w:rsidP="00627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911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E4399"/>
    <w:multiLevelType w:val="hybridMultilevel"/>
    <w:tmpl w:val="26423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E20376"/>
    <w:multiLevelType w:val="hybridMultilevel"/>
    <w:tmpl w:val="9C088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907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EA1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930DC2"/>
    <w:multiLevelType w:val="hybridMultilevel"/>
    <w:tmpl w:val="0C92A2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E137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317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170E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BC4108"/>
    <w:multiLevelType w:val="hybridMultilevel"/>
    <w:tmpl w:val="795084A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D62E4B"/>
    <w:multiLevelType w:val="hybridMultilevel"/>
    <w:tmpl w:val="ABAA1BA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7212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1704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BC3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D329D2"/>
    <w:multiLevelType w:val="hybridMultilevel"/>
    <w:tmpl w:val="19F07F7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548D6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B04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BF28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216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997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B96086"/>
    <w:multiLevelType w:val="hybridMultilevel"/>
    <w:tmpl w:val="E2603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C826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6461D6"/>
    <w:multiLevelType w:val="hybridMultilevel"/>
    <w:tmpl w:val="D3888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BB75A9"/>
    <w:multiLevelType w:val="hybridMultilevel"/>
    <w:tmpl w:val="74127094"/>
    <w:lvl w:ilvl="0" w:tplc="1B28325C">
      <w:numFmt w:val="bullet"/>
      <w:lvlText w:val="-"/>
      <w:lvlJc w:val="left"/>
      <w:pPr>
        <w:ind w:left="1170" w:hanging="360"/>
      </w:pPr>
      <w:rPr>
        <w:rFonts w:ascii="Calibri" w:eastAsia="Times New Roman" w:hAnsi="Calibri"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4"/>
  </w:num>
  <w:num w:numId="2">
    <w:abstractNumId w:val="7"/>
  </w:num>
  <w:num w:numId="3">
    <w:abstractNumId w:val="9"/>
  </w:num>
  <w:num w:numId="4">
    <w:abstractNumId w:val="20"/>
  </w:num>
  <w:num w:numId="5">
    <w:abstractNumId w:val="17"/>
  </w:num>
  <w:num w:numId="6">
    <w:abstractNumId w:val="24"/>
  </w:num>
  <w:num w:numId="7">
    <w:abstractNumId w:val="15"/>
  </w:num>
  <w:num w:numId="8">
    <w:abstractNumId w:val="13"/>
  </w:num>
  <w:num w:numId="9">
    <w:abstractNumId w:val="0"/>
  </w:num>
  <w:num w:numId="10">
    <w:abstractNumId w:val="6"/>
  </w:num>
  <w:num w:numId="11">
    <w:abstractNumId w:val="18"/>
  </w:num>
  <w:num w:numId="12">
    <w:abstractNumId w:val="12"/>
  </w:num>
  <w:num w:numId="13">
    <w:abstractNumId w:val="8"/>
  </w:num>
  <w:num w:numId="14">
    <w:abstractNumId w:val="1"/>
  </w:num>
  <w:num w:numId="15">
    <w:abstractNumId w:val="5"/>
  </w:num>
  <w:num w:numId="16">
    <w:abstractNumId w:val="19"/>
  </w:num>
  <w:num w:numId="17">
    <w:abstractNumId w:val="22"/>
  </w:num>
  <w:num w:numId="18">
    <w:abstractNumId w:val="16"/>
  </w:num>
  <w:num w:numId="19">
    <w:abstractNumId w:val="4"/>
  </w:num>
  <w:num w:numId="20">
    <w:abstractNumId w:val="2"/>
  </w:num>
  <w:num w:numId="21">
    <w:abstractNumId w:val="10"/>
  </w:num>
  <w:num w:numId="22">
    <w:abstractNumId w:val="11"/>
  </w:num>
  <w:num w:numId="23">
    <w:abstractNumId w:val="23"/>
  </w:num>
  <w:num w:numId="24">
    <w:abstractNumId w:val="3"/>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Romano">
    <w15:presenceInfo w15:providerId="Windows Live" w15:userId="7c2c85ea0dc9f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80"/>
    <w:rsid w:val="00010EF5"/>
    <w:rsid w:val="000476D3"/>
    <w:rsid w:val="00056DA8"/>
    <w:rsid w:val="00082CB0"/>
    <w:rsid w:val="000A00AA"/>
    <w:rsid w:val="000A36A9"/>
    <w:rsid w:val="000B4A0F"/>
    <w:rsid w:val="000C292D"/>
    <w:rsid w:val="000C6173"/>
    <w:rsid w:val="000D66D9"/>
    <w:rsid w:val="000D7CCC"/>
    <w:rsid w:val="000E6403"/>
    <w:rsid w:val="000F6193"/>
    <w:rsid w:val="0010190E"/>
    <w:rsid w:val="00117C13"/>
    <w:rsid w:val="00131F1C"/>
    <w:rsid w:val="00137AB1"/>
    <w:rsid w:val="001575B8"/>
    <w:rsid w:val="00157978"/>
    <w:rsid w:val="0016527E"/>
    <w:rsid w:val="00167C9E"/>
    <w:rsid w:val="001A668B"/>
    <w:rsid w:val="001B6967"/>
    <w:rsid w:val="001C7082"/>
    <w:rsid w:val="001C7C2C"/>
    <w:rsid w:val="001E6DCA"/>
    <w:rsid w:val="00204AB4"/>
    <w:rsid w:val="0020592B"/>
    <w:rsid w:val="00205C9A"/>
    <w:rsid w:val="0020773E"/>
    <w:rsid w:val="00221271"/>
    <w:rsid w:val="00231889"/>
    <w:rsid w:val="00263F30"/>
    <w:rsid w:val="00273689"/>
    <w:rsid w:val="0027707B"/>
    <w:rsid w:val="002855A4"/>
    <w:rsid w:val="00296661"/>
    <w:rsid w:val="00297209"/>
    <w:rsid w:val="002A765A"/>
    <w:rsid w:val="002B32C2"/>
    <w:rsid w:val="002B3867"/>
    <w:rsid w:val="002C2AEF"/>
    <w:rsid w:val="002D4BF9"/>
    <w:rsid w:val="002E0F91"/>
    <w:rsid w:val="00331DA7"/>
    <w:rsid w:val="00342BC7"/>
    <w:rsid w:val="0034603E"/>
    <w:rsid w:val="00351A6E"/>
    <w:rsid w:val="00352EE6"/>
    <w:rsid w:val="003544BE"/>
    <w:rsid w:val="00365F8C"/>
    <w:rsid w:val="00381F8F"/>
    <w:rsid w:val="003850C9"/>
    <w:rsid w:val="00386124"/>
    <w:rsid w:val="00392822"/>
    <w:rsid w:val="003B2A88"/>
    <w:rsid w:val="003B4CC7"/>
    <w:rsid w:val="003B4EA7"/>
    <w:rsid w:val="003C28D2"/>
    <w:rsid w:val="003C6F30"/>
    <w:rsid w:val="003D3103"/>
    <w:rsid w:val="003E4F78"/>
    <w:rsid w:val="00411D11"/>
    <w:rsid w:val="004207B3"/>
    <w:rsid w:val="0042225A"/>
    <w:rsid w:val="0042600D"/>
    <w:rsid w:val="004401C7"/>
    <w:rsid w:val="00445258"/>
    <w:rsid w:val="004854E9"/>
    <w:rsid w:val="0049195D"/>
    <w:rsid w:val="00493C00"/>
    <w:rsid w:val="004D534B"/>
    <w:rsid w:val="004E2D35"/>
    <w:rsid w:val="004E3F04"/>
    <w:rsid w:val="00506607"/>
    <w:rsid w:val="0052035D"/>
    <w:rsid w:val="00520607"/>
    <w:rsid w:val="0052736A"/>
    <w:rsid w:val="005336A4"/>
    <w:rsid w:val="00535266"/>
    <w:rsid w:val="00547B5C"/>
    <w:rsid w:val="00550A90"/>
    <w:rsid w:val="00551324"/>
    <w:rsid w:val="00557754"/>
    <w:rsid w:val="00564455"/>
    <w:rsid w:val="005747A7"/>
    <w:rsid w:val="00581B0A"/>
    <w:rsid w:val="005900F9"/>
    <w:rsid w:val="005A4D68"/>
    <w:rsid w:val="005B21FC"/>
    <w:rsid w:val="005C7649"/>
    <w:rsid w:val="005E250D"/>
    <w:rsid w:val="005E6D7F"/>
    <w:rsid w:val="005F01B5"/>
    <w:rsid w:val="00611DFF"/>
    <w:rsid w:val="006209C3"/>
    <w:rsid w:val="00623951"/>
    <w:rsid w:val="00625A04"/>
    <w:rsid w:val="00627C38"/>
    <w:rsid w:val="00631A10"/>
    <w:rsid w:val="00635DD2"/>
    <w:rsid w:val="00635EE3"/>
    <w:rsid w:val="00640628"/>
    <w:rsid w:val="00642231"/>
    <w:rsid w:val="00643E07"/>
    <w:rsid w:val="00661DE4"/>
    <w:rsid w:val="00681AEF"/>
    <w:rsid w:val="006870C9"/>
    <w:rsid w:val="006929C0"/>
    <w:rsid w:val="006A2F06"/>
    <w:rsid w:val="006D4854"/>
    <w:rsid w:val="006D6FAD"/>
    <w:rsid w:val="006E3C6D"/>
    <w:rsid w:val="007009F0"/>
    <w:rsid w:val="00700C1A"/>
    <w:rsid w:val="0070312C"/>
    <w:rsid w:val="00704BB5"/>
    <w:rsid w:val="00725FF2"/>
    <w:rsid w:val="00747AD3"/>
    <w:rsid w:val="00760C00"/>
    <w:rsid w:val="00771AD1"/>
    <w:rsid w:val="0078269E"/>
    <w:rsid w:val="0078332F"/>
    <w:rsid w:val="007A31FF"/>
    <w:rsid w:val="007B46B7"/>
    <w:rsid w:val="007B674E"/>
    <w:rsid w:val="007E00CC"/>
    <w:rsid w:val="007E399E"/>
    <w:rsid w:val="007F2B2D"/>
    <w:rsid w:val="007F46A2"/>
    <w:rsid w:val="00835C88"/>
    <w:rsid w:val="00837335"/>
    <w:rsid w:val="00842672"/>
    <w:rsid w:val="008674D7"/>
    <w:rsid w:val="0087104F"/>
    <w:rsid w:val="00895C21"/>
    <w:rsid w:val="008C1521"/>
    <w:rsid w:val="008C6A80"/>
    <w:rsid w:val="008C6F8C"/>
    <w:rsid w:val="008D21D6"/>
    <w:rsid w:val="008F0C37"/>
    <w:rsid w:val="00901D5E"/>
    <w:rsid w:val="00913FB1"/>
    <w:rsid w:val="009350B5"/>
    <w:rsid w:val="00947562"/>
    <w:rsid w:val="00961418"/>
    <w:rsid w:val="00970C91"/>
    <w:rsid w:val="00986852"/>
    <w:rsid w:val="0099654B"/>
    <w:rsid w:val="009B09A5"/>
    <w:rsid w:val="009B4DE6"/>
    <w:rsid w:val="009B6181"/>
    <w:rsid w:val="009B63A0"/>
    <w:rsid w:val="009C5673"/>
    <w:rsid w:val="009E51B3"/>
    <w:rsid w:val="00A14770"/>
    <w:rsid w:val="00A14BC9"/>
    <w:rsid w:val="00A20271"/>
    <w:rsid w:val="00A353E5"/>
    <w:rsid w:val="00A464C1"/>
    <w:rsid w:val="00A57BAC"/>
    <w:rsid w:val="00A57E29"/>
    <w:rsid w:val="00A659E5"/>
    <w:rsid w:val="00A733D2"/>
    <w:rsid w:val="00A775C2"/>
    <w:rsid w:val="00AA2DC0"/>
    <w:rsid w:val="00AB27CD"/>
    <w:rsid w:val="00AB2E06"/>
    <w:rsid w:val="00AD5000"/>
    <w:rsid w:val="00AE1385"/>
    <w:rsid w:val="00AE1818"/>
    <w:rsid w:val="00AE32D2"/>
    <w:rsid w:val="00AF6969"/>
    <w:rsid w:val="00B2432A"/>
    <w:rsid w:val="00B2570E"/>
    <w:rsid w:val="00B40AB3"/>
    <w:rsid w:val="00B40D72"/>
    <w:rsid w:val="00B43204"/>
    <w:rsid w:val="00B52A7E"/>
    <w:rsid w:val="00B61AD4"/>
    <w:rsid w:val="00B664C7"/>
    <w:rsid w:val="00B73FBB"/>
    <w:rsid w:val="00B94DDA"/>
    <w:rsid w:val="00B952A3"/>
    <w:rsid w:val="00B9566E"/>
    <w:rsid w:val="00BD787A"/>
    <w:rsid w:val="00BE1F0B"/>
    <w:rsid w:val="00BE5C51"/>
    <w:rsid w:val="00BF0D15"/>
    <w:rsid w:val="00BF1BF3"/>
    <w:rsid w:val="00C00061"/>
    <w:rsid w:val="00C00917"/>
    <w:rsid w:val="00C01720"/>
    <w:rsid w:val="00C27850"/>
    <w:rsid w:val="00C60D8B"/>
    <w:rsid w:val="00CB2442"/>
    <w:rsid w:val="00CB2890"/>
    <w:rsid w:val="00CD0C98"/>
    <w:rsid w:val="00CD2EE2"/>
    <w:rsid w:val="00CE5545"/>
    <w:rsid w:val="00CE5D1C"/>
    <w:rsid w:val="00CE72EA"/>
    <w:rsid w:val="00D06E43"/>
    <w:rsid w:val="00D07209"/>
    <w:rsid w:val="00D14E1D"/>
    <w:rsid w:val="00D26CD0"/>
    <w:rsid w:val="00D43587"/>
    <w:rsid w:val="00D748AB"/>
    <w:rsid w:val="00DB4267"/>
    <w:rsid w:val="00DC6883"/>
    <w:rsid w:val="00DD592B"/>
    <w:rsid w:val="00DF274B"/>
    <w:rsid w:val="00DF4A0D"/>
    <w:rsid w:val="00E05F8B"/>
    <w:rsid w:val="00E623B5"/>
    <w:rsid w:val="00E91022"/>
    <w:rsid w:val="00EA1711"/>
    <w:rsid w:val="00EB5F8A"/>
    <w:rsid w:val="00ED3234"/>
    <w:rsid w:val="00ED5243"/>
    <w:rsid w:val="00ED5CE3"/>
    <w:rsid w:val="00ED70E9"/>
    <w:rsid w:val="00EE2B90"/>
    <w:rsid w:val="00EF7862"/>
    <w:rsid w:val="00F231BB"/>
    <w:rsid w:val="00F25B3F"/>
    <w:rsid w:val="00F310DE"/>
    <w:rsid w:val="00F31C5D"/>
    <w:rsid w:val="00F326C8"/>
    <w:rsid w:val="00F33F88"/>
    <w:rsid w:val="00F36293"/>
    <w:rsid w:val="00F37D71"/>
    <w:rsid w:val="00F5256B"/>
    <w:rsid w:val="00F52819"/>
    <w:rsid w:val="00F550C0"/>
    <w:rsid w:val="00F60D9A"/>
    <w:rsid w:val="00F73A99"/>
    <w:rsid w:val="00F74AE5"/>
    <w:rsid w:val="00F75BB8"/>
    <w:rsid w:val="00F90C47"/>
    <w:rsid w:val="00FA4F19"/>
    <w:rsid w:val="00FB5D7F"/>
    <w:rsid w:val="00FC13FF"/>
    <w:rsid w:val="00FC16A4"/>
    <w:rsid w:val="00FD7D5A"/>
    <w:rsid w:val="00FF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09"/>
  </w:style>
  <w:style w:type="paragraph" w:styleId="Heading1">
    <w:name w:val="heading 1"/>
    <w:basedOn w:val="Normal"/>
    <w:next w:val="Normal"/>
    <w:link w:val="Heading1Char"/>
    <w:uiPriority w:val="9"/>
    <w:qFormat/>
    <w:rsid w:val="00F75B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5B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52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77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0"/>
    <w:pPr>
      <w:ind w:left="720"/>
      <w:contextualSpacing/>
    </w:pPr>
  </w:style>
  <w:style w:type="character" w:styleId="CommentReference">
    <w:name w:val="annotation reference"/>
    <w:basedOn w:val="DefaultParagraphFont"/>
    <w:uiPriority w:val="99"/>
    <w:semiHidden/>
    <w:unhideWhenUsed/>
    <w:rsid w:val="00137AB1"/>
    <w:rPr>
      <w:sz w:val="16"/>
      <w:szCs w:val="16"/>
    </w:rPr>
  </w:style>
  <w:style w:type="paragraph" w:styleId="CommentText">
    <w:name w:val="annotation text"/>
    <w:basedOn w:val="Normal"/>
    <w:link w:val="CommentTextChar"/>
    <w:uiPriority w:val="99"/>
    <w:semiHidden/>
    <w:unhideWhenUsed/>
    <w:rsid w:val="00137AB1"/>
    <w:pPr>
      <w:spacing w:line="240" w:lineRule="auto"/>
    </w:pPr>
    <w:rPr>
      <w:sz w:val="20"/>
      <w:szCs w:val="20"/>
    </w:rPr>
  </w:style>
  <w:style w:type="character" w:customStyle="1" w:styleId="CommentTextChar">
    <w:name w:val="Comment Text Char"/>
    <w:basedOn w:val="DefaultParagraphFont"/>
    <w:link w:val="CommentText"/>
    <w:uiPriority w:val="99"/>
    <w:semiHidden/>
    <w:rsid w:val="00137AB1"/>
    <w:rPr>
      <w:sz w:val="20"/>
      <w:szCs w:val="20"/>
    </w:rPr>
  </w:style>
  <w:style w:type="paragraph" w:styleId="CommentSubject">
    <w:name w:val="annotation subject"/>
    <w:basedOn w:val="CommentText"/>
    <w:next w:val="CommentText"/>
    <w:link w:val="CommentSubjectChar"/>
    <w:uiPriority w:val="99"/>
    <w:semiHidden/>
    <w:unhideWhenUsed/>
    <w:rsid w:val="00137AB1"/>
    <w:rPr>
      <w:b/>
      <w:bCs/>
    </w:rPr>
  </w:style>
  <w:style w:type="character" w:customStyle="1" w:styleId="CommentSubjectChar">
    <w:name w:val="Comment Subject Char"/>
    <w:basedOn w:val="CommentTextChar"/>
    <w:link w:val="CommentSubject"/>
    <w:uiPriority w:val="99"/>
    <w:semiHidden/>
    <w:rsid w:val="00137AB1"/>
    <w:rPr>
      <w:b/>
      <w:bCs/>
      <w:sz w:val="20"/>
      <w:szCs w:val="20"/>
    </w:rPr>
  </w:style>
  <w:style w:type="paragraph" w:styleId="BalloonText">
    <w:name w:val="Balloon Text"/>
    <w:basedOn w:val="Normal"/>
    <w:link w:val="BalloonTextChar"/>
    <w:uiPriority w:val="99"/>
    <w:semiHidden/>
    <w:unhideWhenUsed/>
    <w:rsid w:val="00137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AB1"/>
    <w:rPr>
      <w:rFonts w:ascii="Segoe UI" w:hAnsi="Segoe UI" w:cs="Segoe UI"/>
      <w:sz w:val="18"/>
      <w:szCs w:val="18"/>
    </w:rPr>
  </w:style>
  <w:style w:type="character" w:customStyle="1" w:styleId="Heading1Char">
    <w:name w:val="Heading 1 Char"/>
    <w:basedOn w:val="DefaultParagraphFont"/>
    <w:link w:val="Heading1"/>
    <w:uiPriority w:val="9"/>
    <w:rsid w:val="00F75B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5B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5B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5258"/>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CD0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98"/>
    <w:rPr>
      <w:rFonts w:asciiTheme="majorHAnsi" w:eastAsiaTheme="majorEastAsia" w:hAnsiTheme="majorHAnsi" w:cstheme="majorBidi"/>
      <w:spacing w:val="-10"/>
      <w:kern w:val="28"/>
      <w:sz w:val="56"/>
      <w:szCs w:val="56"/>
    </w:rPr>
  </w:style>
  <w:style w:type="table" w:customStyle="1" w:styleId="PlainTable1">
    <w:name w:val="Plain Table 1"/>
    <w:basedOn w:val="TableNormal"/>
    <w:uiPriority w:val="41"/>
    <w:rsid w:val="0013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C708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0773E"/>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D748AB"/>
    <w:rPr>
      <w:color w:val="808080"/>
    </w:rPr>
  </w:style>
  <w:style w:type="paragraph" w:styleId="Header">
    <w:name w:val="header"/>
    <w:basedOn w:val="Normal"/>
    <w:link w:val="HeaderChar"/>
    <w:uiPriority w:val="99"/>
    <w:unhideWhenUsed/>
    <w:rsid w:val="00627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38"/>
  </w:style>
  <w:style w:type="paragraph" w:styleId="Footer">
    <w:name w:val="footer"/>
    <w:basedOn w:val="Normal"/>
    <w:link w:val="FooterChar"/>
    <w:uiPriority w:val="99"/>
    <w:unhideWhenUsed/>
    <w:rsid w:val="00627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38"/>
  </w:style>
  <w:style w:type="paragraph" w:styleId="NormalWeb">
    <w:name w:val="Normal (Web)"/>
    <w:basedOn w:val="Normal"/>
    <w:uiPriority w:val="99"/>
    <w:semiHidden/>
    <w:unhideWhenUsed/>
    <w:rsid w:val="000A00A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73F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FBB"/>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09"/>
  </w:style>
  <w:style w:type="paragraph" w:styleId="Heading1">
    <w:name w:val="heading 1"/>
    <w:basedOn w:val="Normal"/>
    <w:next w:val="Normal"/>
    <w:link w:val="Heading1Char"/>
    <w:uiPriority w:val="9"/>
    <w:qFormat/>
    <w:rsid w:val="00F75B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5B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52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77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0"/>
    <w:pPr>
      <w:ind w:left="720"/>
      <w:contextualSpacing/>
    </w:pPr>
  </w:style>
  <w:style w:type="character" w:styleId="CommentReference">
    <w:name w:val="annotation reference"/>
    <w:basedOn w:val="DefaultParagraphFont"/>
    <w:uiPriority w:val="99"/>
    <w:semiHidden/>
    <w:unhideWhenUsed/>
    <w:rsid w:val="00137AB1"/>
    <w:rPr>
      <w:sz w:val="16"/>
      <w:szCs w:val="16"/>
    </w:rPr>
  </w:style>
  <w:style w:type="paragraph" w:styleId="CommentText">
    <w:name w:val="annotation text"/>
    <w:basedOn w:val="Normal"/>
    <w:link w:val="CommentTextChar"/>
    <w:uiPriority w:val="99"/>
    <w:semiHidden/>
    <w:unhideWhenUsed/>
    <w:rsid w:val="00137AB1"/>
    <w:pPr>
      <w:spacing w:line="240" w:lineRule="auto"/>
    </w:pPr>
    <w:rPr>
      <w:sz w:val="20"/>
      <w:szCs w:val="20"/>
    </w:rPr>
  </w:style>
  <w:style w:type="character" w:customStyle="1" w:styleId="CommentTextChar">
    <w:name w:val="Comment Text Char"/>
    <w:basedOn w:val="DefaultParagraphFont"/>
    <w:link w:val="CommentText"/>
    <w:uiPriority w:val="99"/>
    <w:semiHidden/>
    <w:rsid w:val="00137AB1"/>
    <w:rPr>
      <w:sz w:val="20"/>
      <w:szCs w:val="20"/>
    </w:rPr>
  </w:style>
  <w:style w:type="paragraph" w:styleId="CommentSubject">
    <w:name w:val="annotation subject"/>
    <w:basedOn w:val="CommentText"/>
    <w:next w:val="CommentText"/>
    <w:link w:val="CommentSubjectChar"/>
    <w:uiPriority w:val="99"/>
    <w:semiHidden/>
    <w:unhideWhenUsed/>
    <w:rsid w:val="00137AB1"/>
    <w:rPr>
      <w:b/>
      <w:bCs/>
    </w:rPr>
  </w:style>
  <w:style w:type="character" w:customStyle="1" w:styleId="CommentSubjectChar">
    <w:name w:val="Comment Subject Char"/>
    <w:basedOn w:val="CommentTextChar"/>
    <w:link w:val="CommentSubject"/>
    <w:uiPriority w:val="99"/>
    <w:semiHidden/>
    <w:rsid w:val="00137AB1"/>
    <w:rPr>
      <w:b/>
      <w:bCs/>
      <w:sz w:val="20"/>
      <w:szCs w:val="20"/>
    </w:rPr>
  </w:style>
  <w:style w:type="paragraph" w:styleId="BalloonText">
    <w:name w:val="Balloon Text"/>
    <w:basedOn w:val="Normal"/>
    <w:link w:val="BalloonTextChar"/>
    <w:uiPriority w:val="99"/>
    <w:semiHidden/>
    <w:unhideWhenUsed/>
    <w:rsid w:val="00137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AB1"/>
    <w:rPr>
      <w:rFonts w:ascii="Segoe UI" w:hAnsi="Segoe UI" w:cs="Segoe UI"/>
      <w:sz w:val="18"/>
      <w:szCs w:val="18"/>
    </w:rPr>
  </w:style>
  <w:style w:type="character" w:customStyle="1" w:styleId="Heading1Char">
    <w:name w:val="Heading 1 Char"/>
    <w:basedOn w:val="DefaultParagraphFont"/>
    <w:link w:val="Heading1"/>
    <w:uiPriority w:val="9"/>
    <w:rsid w:val="00F75B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5B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5B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5258"/>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CD0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98"/>
    <w:rPr>
      <w:rFonts w:asciiTheme="majorHAnsi" w:eastAsiaTheme="majorEastAsia" w:hAnsiTheme="majorHAnsi" w:cstheme="majorBidi"/>
      <w:spacing w:val="-10"/>
      <w:kern w:val="28"/>
      <w:sz w:val="56"/>
      <w:szCs w:val="56"/>
    </w:rPr>
  </w:style>
  <w:style w:type="table" w:customStyle="1" w:styleId="PlainTable1">
    <w:name w:val="Plain Table 1"/>
    <w:basedOn w:val="TableNormal"/>
    <w:uiPriority w:val="41"/>
    <w:rsid w:val="0013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C708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0773E"/>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D748AB"/>
    <w:rPr>
      <w:color w:val="808080"/>
    </w:rPr>
  </w:style>
  <w:style w:type="paragraph" w:styleId="Header">
    <w:name w:val="header"/>
    <w:basedOn w:val="Normal"/>
    <w:link w:val="HeaderChar"/>
    <w:uiPriority w:val="99"/>
    <w:unhideWhenUsed/>
    <w:rsid w:val="00627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38"/>
  </w:style>
  <w:style w:type="paragraph" w:styleId="Footer">
    <w:name w:val="footer"/>
    <w:basedOn w:val="Normal"/>
    <w:link w:val="FooterChar"/>
    <w:uiPriority w:val="99"/>
    <w:unhideWhenUsed/>
    <w:rsid w:val="00627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38"/>
  </w:style>
  <w:style w:type="paragraph" w:styleId="NormalWeb">
    <w:name w:val="Normal (Web)"/>
    <w:basedOn w:val="Normal"/>
    <w:uiPriority w:val="99"/>
    <w:semiHidden/>
    <w:unhideWhenUsed/>
    <w:rsid w:val="000A00A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73F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FB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4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8-31T15:16:50.573"/>
    </inkml:context>
    <inkml:brush xml:id="br0">
      <inkml:brushProperty name="height" value="0.053" units="cm"/>
    </inkml:brush>
  </inkml:definitions>
  <inkml:trace contextRef="#ctx0" brushRef="#br0">0 0 32607,'0'0'0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8-31T16:32:09.736"/>
    </inkml:context>
    <inkml:brush xml:id="br0">
      <inkml:brushProperty name="height" value="0.053" units="cm"/>
    </inkml:brush>
  </inkml:definitions>
  <inkml:trace contextRef="#ctx0" brushRef="#br0">0 0 32767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51BA-3CE4-494F-BAE3-AAA02A07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7410</Words>
  <Characters>42240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Romano</dc:creator>
  <cp:lastModifiedBy>John Braley</cp:lastModifiedBy>
  <cp:revision>2</cp:revision>
  <dcterms:created xsi:type="dcterms:W3CDTF">2016-11-01T19:45:00Z</dcterms:created>
  <dcterms:modified xsi:type="dcterms:W3CDTF">2016-11-01T19:45:00Z</dcterms:modified>
</cp:coreProperties>
</file>